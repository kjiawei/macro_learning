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614" w:rsidRPr="00C83A41" w:rsidRDefault="00131614" w:rsidP="00515748">
      <w:pPr>
        <w:widowControl/>
        <w:spacing w:line="360" w:lineRule="auto"/>
        <w:jc w:val="center"/>
        <w:rPr>
          <w:rFonts w:ascii="方正小标宋简体" w:eastAsia="方正小标宋简体" w:hAnsi="宋体"/>
          <w:sz w:val="36"/>
          <w:szCs w:val="36"/>
        </w:rPr>
      </w:pPr>
      <w:r w:rsidRPr="00C83A41">
        <w:rPr>
          <w:rFonts w:ascii="方正小标宋简体" w:eastAsia="方正小标宋简体" w:hAnsi="宋体" w:cs="方正小标宋简体" w:hint="eastAsia"/>
          <w:sz w:val="36"/>
          <w:szCs w:val="36"/>
        </w:rPr>
        <w:t>医疗器械产品技术要求</w:t>
      </w:r>
    </w:p>
    <w:p w:rsidR="00131614" w:rsidRPr="00C83A41" w:rsidRDefault="00131614" w:rsidP="00515748">
      <w:pPr>
        <w:spacing w:line="360" w:lineRule="auto"/>
        <w:jc w:val="center"/>
        <w:rPr>
          <w:rFonts w:ascii="宋体"/>
          <w:kern w:val="0"/>
          <w:sz w:val="24"/>
          <w:szCs w:val="24"/>
        </w:rPr>
      </w:pPr>
    </w:p>
    <w:p w:rsidR="00131614" w:rsidRPr="00C83A41" w:rsidRDefault="00131614" w:rsidP="00D23D93">
      <w:pPr>
        <w:spacing w:line="500" w:lineRule="exact"/>
        <w:rPr>
          <w:rFonts w:ascii="宋体" w:cs="宋体"/>
          <w:kern w:val="0"/>
          <w:sz w:val="24"/>
          <w:szCs w:val="24"/>
        </w:rPr>
      </w:pPr>
      <w:r w:rsidRPr="00C83A41">
        <w:rPr>
          <w:rFonts w:ascii="宋体" w:hAnsi="宋体" w:cs="宋体" w:hint="eastAsia"/>
          <w:b/>
          <w:bCs/>
          <w:kern w:val="0"/>
          <w:sz w:val="24"/>
          <w:szCs w:val="24"/>
        </w:rPr>
        <w:t>医疗器械产品技术要求编号</w:t>
      </w:r>
      <w:r w:rsidRPr="00C83A41">
        <w:rPr>
          <w:rFonts w:ascii="宋体" w:hAnsi="宋体" w:cs="宋体" w:hint="eastAsia"/>
          <w:kern w:val="0"/>
          <w:sz w:val="24"/>
          <w:szCs w:val="24"/>
        </w:rPr>
        <w:t>：</w:t>
      </w:r>
    </w:p>
    <w:p w:rsidR="00131614" w:rsidRPr="00902315" w:rsidRDefault="00131614" w:rsidP="00D23D93">
      <w:pPr>
        <w:spacing w:line="500" w:lineRule="exact"/>
        <w:jc w:val="center"/>
        <w:rPr>
          <w:rFonts w:ascii="宋体"/>
          <w:kern w:val="0"/>
          <w:sz w:val="24"/>
          <w:szCs w:val="24"/>
        </w:rPr>
      </w:pPr>
    </w:p>
    <w:p w:rsidR="00131614" w:rsidRPr="00C83A41" w:rsidRDefault="007830AD" w:rsidP="00D23D93">
      <w:pPr>
        <w:spacing w:line="500" w:lineRule="exact"/>
        <w:jc w:val="center"/>
        <w:rPr>
          <w:rFonts w:ascii="宋体"/>
          <w:sz w:val="36"/>
          <w:szCs w:val="36"/>
        </w:rPr>
      </w:pPr>
      <w:r>
        <w:rPr>
          <w:rFonts w:ascii="宋体" w:hAnsi="宋体" w:cs="宋体" w:hint="eastAsia"/>
          <w:b/>
          <w:bCs/>
          <w:kern w:val="0"/>
          <w:sz w:val="36"/>
          <w:szCs w:val="36"/>
        </w:rPr>
        <w:t>血液透析滤过设备</w:t>
      </w:r>
    </w:p>
    <w:p w:rsidR="00131614" w:rsidRPr="00C83A41" w:rsidRDefault="00131614" w:rsidP="00D23D93">
      <w:pPr>
        <w:spacing w:line="460" w:lineRule="exact"/>
        <w:jc w:val="center"/>
        <w:rPr>
          <w:rFonts w:ascii="宋体"/>
          <w:kern w:val="0"/>
          <w:sz w:val="36"/>
          <w:szCs w:val="36"/>
        </w:rPr>
      </w:pPr>
    </w:p>
    <w:p w:rsidR="00131614" w:rsidRPr="008178FE" w:rsidRDefault="00131614" w:rsidP="008178FE">
      <w:pPr>
        <w:pStyle w:val="af0"/>
        <w:numPr>
          <w:ilvl w:val="0"/>
          <w:numId w:val="11"/>
        </w:numPr>
        <w:spacing w:line="460" w:lineRule="exact"/>
        <w:ind w:firstLineChars="0"/>
        <w:rPr>
          <w:rFonts w:ascii="宋体"/>
          <w:b/>
          <w:bCs/>
          <w:kern w:val="0"/>
          <w:sz w:val="24"/>
          <w:szCs w:val="24"/>
        </w:rPr>
      </w:pPr>
      <w:r w:rsidRPr="008178FE">
        <w:rPr>
          <w:rFonts w:ascii="宋体" w:hAnsi="宋体" w:cs="宋体" w:hint="eastAsia"/>
          <w:b/>
          <w:bCs/>
          <w:kern w:val="0"/>
          <w:sz w:val="24"/>
          <w:szCs w:val="24"/>
        </w:rPr>
        <w:t>产品型号</w:t>
      </w:r>
      <w:r w:rsidRPr="008178FE">
        <w:rPr>
          <w:rFonts w:ascii="宋体" w:hAnsi="宋体" w:cs="宋体"/>
          <w:b/>
          <w:bCs/>
          <w:kern w:val="0"/>
          <w:sz w:val="24"/>
          <w:szCs w:val="24"/>
        </w:rPr>
        <w:t>/</w:t>
      </w:r>
      <w:r w:rsidRPr="008178FE">
        <w:rPr>
          <w:rFonts w:ascii="宋体" w:hAnsi="宋体" w:cs="宋体" w:hint="eastAsia"/>
          <w:b/>
          <w:bCs/>
          <w:kern w:val="0"/>
          <w:sz w:val="24"/>
          <w:szCs w:val="24"/>
        </w:rPr>
        <w:t>规格及其划分说明</w:t>
      </w:r>
    </w:p>
    <w:p w:rsidR="00430AC3" w:rsidRPr="00C83A41" w:rsidRDefault="00430AC3" w:rsidP="008178FE">
      <w:pPr>
        <w:pStyle w:val="af0"/>
        <w:numPr>
          <w:ilvl w:val="1"/>
          <w:numId w:val="11"/>
        </w:numPr>
        <w:spacing w:line="460" w:lineRule="exact"/>
        <w:ind w:left="567" w:firstLineChars="0"/>
        <w:rPr>
          <w:rFonts w:ascii="宋体" w:hAnsi="宋体" w:cs="宋体"/>
          <w:sz w:val="24"/>
          <w:szCs w:val="24"/>
        </w:rPr>
      </w:pPr>
      <w:r w:rsidRPr="00C83A41">
        <w:rPr>
          <w:rFonts w:ascii="宋体" w:hAnsi="宋体" w:cs="宋体" w:hint="eastAsia"/>
          <w:sz w:val="24"/>
          <w:szCs w:val="24"/>
        </w:rPr>
        <w:t>产品型号/规格</w:t>
      </w:r>
    </w:p>
    <w:p w:rsidR="007759B9" w:rsidRDefault="007830AD">
      <w:pPr>
        <w:spacing w:line="460" w:lineRule="exact"/>
        <w:ind w:firstLineChars="200" w:firstLine="480"/>
        <w:rPr>
          <w:rFonts w:ascii="宋体" w:hAnsi="宋体" w:cs="宋体"/>
          <w:sz w:val="24"/>
          <w:szCs w:val="24"/>
        </w:rPr>
      </w:pPr>
      <w:r>
        <w:rPr>
          <w:rFonts w:ascii="宋体" w:hAnsi="宋体" w:cs="宋体" w:hint="eastAsia"/>
          <w:sz w:val="24"/>
          <w:szCs w:val="24"/>
        </w:rPr>
        <w:t>血液透析滤过设备</w:t>
      </w:r>
      <w:r w:rsidR="00430AC3" w:rsidRPr="00C83A41">
        <w:rPr>
          <w:rFonts w:ascii="宋体" w:hAnsi="宋体" w:cs="宋体" w:hint="eastAsia"/>
          <w:sz w:val="24"/>
          <w:szCs w:val="24"/>
        </w:rPr>
        <w:t>分为</w:t>
      </w:r>
      <w:r w:rsidR="00CF70B0">
        <w:rPr>
          <w:rFonts w:ascii="宋体" w:hAnsi="宋体" w:cs="宋体" w:hint="eastAsia"/>
          <w:sz w:val="24"/>
          <w:szCs w:val="24"/>
        </w:rPr>
        <w:t>六</w:t>
      </w:r>
      <w:r w:rsidR="00430AC3" w:rsidRPr="00C83A41">
        <w:rPr>
          <w:rFonts w:ascii="宋体" w:hAnsi="宋体" w:cs="宋体" w:hint="eastAsia"/>
          <w:sz w:val="24"/>
          <w:szCs w:val="24"/>
        </w:rPr>
        <w:t>种型号：</w:t>
      </w:r>
      <w:r w:rsidR="00D74AFA" w:rsidRPr="00C83A41">
        <w:rPr>
          <w:rFonts w:ascii="宋体" w:hAnsi="宋体" w:cs="宋体" w:hint="eastAsia"/>
          <w:sz w:val="24"/>
          <w:szCs w:val="24"/>
        </w:rPr>
        <w:t>JH-4048、</w:t>
      </w:r>
      <w:r w:rsidR="00430AC3" w:rsidRPr="00C83A41">
        <w:rPr>
          <w:rFonts w:ascii="宋体" w:hAnsi="宋体" w:cs="宋体" w:hint="eastAsia"/>
          <w:sz w:val="24"/>
          <w:szCs w:val="24"/>
        </w:rPr>
        <w:t>JH-4048I、</w:t>
      </w:r>
      <w:r w:rsidR="00D74AFA" w:rsidRPr="00C83A41">
        <w:rPr>
          <w:rFonts w:ascii="宋体" w:hAnsi="宋体" w:cs="宋体" w:hint="eastAsia"/>
          <w:sz w:val="24"/>
          <w:szCs w:val="24"/>
        </w:rPr>
        <w:t>JH-5058、</w:t>
      </w:r>
      <w:r w:rsidR="00430AC3" w:rsidRPr="00C83A41">
        <w:rPr>
          <w:rFonts w:ascii="宋体" w:hAnsi="宋体" w:cs="宋体" w:hint="eastAsia"/>
          <w:sz w:val="24"/>
          <w:szCs w:val="24"/>
        </w:rPr>
        <w:t>JH-5058I、</w:t>
      </w:r>
      <w:r w:rsidR="00D74AFA" w:rsidRPr="00C83A41">
        <w:rPr>
          <w:rFonts w:ascii="宋体" w:hAnsi="宋体" w:cs="宋体" w:hint="eastAsia"/>
          <w:sz w:val="24"/>
          <w:szCs w:val="24"/>
        </w:rPr>
        <w:t>JH-6068、和JH-6068I</w:t>
      </w:r>
      <w:ins w:id="0" w:author="吕朱莹" w:date="2017-11-09T10:26:00Z">
        <w:r w:rsidR="000D53AF">
          <w:rPr>
            <w:rFonts w:ascii="宋体" w:hAnsi="宋体" w:cs="宋体" w:hint="eastAsia"/>
            <w:sz w:val="24"/>
            <w:szCs w:val="24"/>
          </w:rPr>
          <w:t>，六种型号差异见表1</w:t>
        </w:r>
        <w:r w:rsidR="000D53AF" w:rsidRPr="00C83A41">
          <w:rPr>
            <w:rFonts w:ascii="宋体" w:hAnsi="宋体" w:cs="宋体" w:hint="eastAsia"/>
            <w:sz w:val="24"/>
            <w:szCs w:val="24"/>
          </w:rPr>
          <w:t>。</w:t>
        </w:r>
      </w:ins>
    </w:p>
    <w:p w:rsidR="00B4517A" w:rsidRDefault="00DE6CA6" w:rsidP="00B4517A">
      <w:pPr>
        <w:pStyle w:val="af0"/>
        <w:numPr>
          <w:ilvl w:val="1"/>
          <w:numId w:val="11"/>
        </w:numPr>
        <w:spacing w:line="460" w:lineRule="exact"/>
        <w:ind w:left="567" w:firstLineChars="0"/>
        <w:rPr>
          <w:rFonts w:ascii="宋体" w:hAnsi="宋体" w:cs="宋体"/>
          <w:sz w:val="24"/>
          <w:szCs w:val="24"/>
        </w:rPr>
      </w:pPr>
      <w:r w:rsidRPr="0010037A">
        <w:rPr>
          <w:rFonts w:ascii="宋体" w:hAnsi="宋体" w:cs="宋体" w:hint="eastAsia"/>
          <w:sz w:val="24"/>
          <w:szCs w:val="24"/>
        </w:rPr>
        <w:t>标记方法：</w:t>
      </w:r>
    </w:p>
    <w:p w:rsidR="00DE6CA6" w:rsidRDefault="00382658" w:rsidP="0010037A">
      <w:pPr>
        <w:spacing w:line="360" w:lineRule="auto"/>
        <w:rPr>
          <w:rFonts w:ascii="宋体"/>
          <w:sz w:val="24"/>
          <w:szCs w:val="24"/>
        </w:rPr>
      </w:pPr>
      <w:r>
        <w:rPr>
          <w:rFonts w:ascii="宋体"/>
          <w:noProof/>
          <w:sz w:val="24"/>
          <w:szCs w:val="24"/>
        </w:rPr>
        <w:pict>
          <v:shapetype id="_x0000_t202" coordsize="21600,21600" o:spt="202" path="m,l,21600r21600,l21600,xe">
            <v:stroke joinstyle="miter"/>
            <v:path gradientshapeok="t" o:connecttype="rect"/>
          </v:shapetype>
          <v:shape id="_x0000_s1036" type="#_x0000_t202" style="position:absolute;left:0;text-align:left;margin-left:74.4pt;margin-top:18pt;width:322.2pt;height:21.05pt;z-index:251667968" stroked="f">
            <v:textbox style="mso-next-textbox:#_x0000_s1036">
              <w:txbxContent>
                <w:p w:rsidR="00AA2039" w:rsidRPr="00DB4D2B" w:rsidRDefault="00AA2039">
                  <w:r w:rsidRPr="00DB4D2B">
                    <w:rPr>
                      <w:rFonts w:asciiTheme="minorEastAsia" w:hAnsiTheme="minorEastAsia" w:hint="eastAsia"/>
                    </w:rPr>
                    <w:t>intelligen</w:t>
                  </w:r>
                  <w:r w:rsidRPr="00DB4D2B">
                    <w:rPr>
                      <w:rFonts w:asciiTheme="minorEastAsia" w:hAnsiTheme="minorEastAsia"/>
                    </w:rPr>
                    <w:t xml:space="preserve">ce </w:t>
                  </w:r>
                  <w:r w:rsidRPr="00DB4D2B">
                    <w:rPr>
                      <w:rFonts w:asciiTheme="minorEastAsia" w:hAnsiTheme="minorEastAsia" w:hint="eastAsia"/>
                    </w:rPr>
                    <w:t>智能</w:t>
                  </w:r>
                  <w:ins w:id="1" w:author="yingh" w:date="2017-10-27T14:28:00Z">
                    <w:r>
                      <w:rPr>
                        <w:rFonts w:asciiTheme="minorEastAsia" w:hAnsiTheme="minorEastAsia" w:hint="eastAsia"/>
                      </w:rPr>
                      <w:t>，</w:t>
                    </w:r>
                  </w:ins>
                  <w:ins w:id="2" w:author="yingh" w:date="2017-10-27T14:29:00Z">
                    <w:r>
                      <w:rPr>
                        <w:rFonts w:asciiTheme="minorEastAsia" w:hAnsiTheme="minorEastAsia" w:hint="eastAsia"/>
                      </w:rPr>
                      <w:t>无I型号为全功能</w:t>
                    </w:r>
                  </w:ins>
                </w:p>
              </w:txbxContent>
            </v:textbox>
          </v:shape>
        </w:pict>
      </w:r>
      <w:r>
        <w:rPr>
          <w:rFonts w:ascii="宋体"/>
          <w:noProof/>
          <w:sz w:val="24"/>
          <w:szCs w:val="24"/>
        </w:rPr>
        <w:pict>
          <v:line id="_x0000_s1031" style="position:absolute;left:0;text-align:left;z-index:251662848" from="62.35pt,18.1pt" to="62.35pt,29.45pt"/>
        </w:pict>
      </w:r>
      <w:r>
        <w:rPr>
          <w:rFonts w:ascii="宋体"/>
          <w:noProof/>
          <w:sz w:val="24"/>
          <w:szCs w:val="24"/>
        </w:rPr>
        <w:pict>
          <v:line id="_x0000_s1026" style="position:absolute;left:0;text-align:left;z-index:251658752" from="6.85pt,18.1pt" to="6.85pt,69.1pt"/>
        </w:pict>
      </w:r>
      <w:r>
        <w:rPr>
          <w:rFonts w:ascii="宋体"/>
          <w:noProof/>
          <w:sz w:val="24"/>
          <w:szCs w:val="24"/>
        </w:rPr>
        <w:pict>
          <v:line id="_x0000_s1029" style="position:absolute;left:0;text-align:left;z-index:251660800" from="41.35pt,18.1pt" to="41.35pt,46.45pt"/>
        </w:pict>
      </w:r>
      <w:r w:rsidR="00DE6CA6" w:rsidRPr="00DE6CA6">
        <w:rPr>
          <w:rFonts w:ascii="宋体" w:hAnsi="宋体" w:cs="宋体" w:hint="eastAsia"/>
          <w:sz w:val="24"/>
          <w:szCs w:val="24"/>
          <w:u w:val="single"/>
        </w:rPr>
        <w:t>JH</w:t>
      </w:r>
      <w:r w:rsidR="00DE6CA6">
        <w:rPr>
          <w:rFonts w:ascii="宋体" w:hAnsi="宋体" w:cs="宋体" w:hint="eastAsia"/>
          <w:sz w:val="24"/>
          <w:szCs w:val="24"/>
        </w:rPr>
        <w:t xml:space="preserve"> </w:t>
      </w:r>
      <w:r w:rsidR="00DE6CA6" w:rsidRPr="00C83A41">
        <w:rPr>
          <w:rFonts w:ascii="宋体" w:hAnsi="宋体" w:cs="宋体" w:hint="eastAsia"/>
          <w:sz w:val="24"/>
          <w:szCs w:val="24"/>
        </w:rPr>
        <w:t>-</w:t>
      </w:r>
      <w:r w:rsidR="00DE6CA6">
        <w:rPr>
          <w:rFonts w:ascii="宋体" w:hAnsi="宋体" w:cs="宋体" w:hint="eastAsia"/>
          <w:sz w:val="24"/>
          <w:szCs w:val="24"/>
        </w:rPr>
        <w:t xml:space="preserve"> </w:t>
      </w:r>
      <w:r w:rsidR="00DE6CA6" w:rsidRPr="00DE6CA6">
        <w:rPr>
          <w:rFonts w:ascii="宋体" w:hAnsi="宋体" w:cs="宋体" w:hint="eastAsia"/>
          <w:sz w:val="24"/>
          <w:szCs w:val="24"/>
          <w:u w:val="single"/>
        </w:rPr>
        <w:t>6068</w:t>
      </w:r>
      <w:r w:rsidR="00DE6CA6">
        <w:rPr>
          <w:rFonts w:ascii="宋体" w:hAnsi="宋体" w:cs="宋体" w:hint="eastAsia"/>
          <w:sz w:val="24"/>
          <w:szCs w:val="24"/>
        </w:rPr>
        <w:t xml:space="preserve"> </w:t>
      </w:r>
      <w:r w:rsidR="00DE6CA6" w:rsidRPr="000037F5">
        <w:rPr>
          <w:rFonts w:ascii="宋体" w:hAnsi="宋体" w:cs="宋体" w:hint="eastAsia"/>
          <w:sz w:val="24"/>
          <w:szCs w:val="24"/>
          <w:u w:val="single"/>
        </w:rPr>
        <w:t>I</w:t>
      </w:r>
    </w:p>
    <w:p w:rsidR="00DE6CA6" w:rsidRDefault="00382658" w:rsidP="00DE6CA6">
      <w:pPr>
        <w:spacing w:line="360" w:lineRule="auto"/>
        <w:rPr>
          <w:rFonts w:ascii="宋体"/>
          <w:sz w:val="24"/>
          <w:szCs w:val="24"/>
        </w:rPr>
      </w:pPr>
      <w:r>
        <w:rPr>
          <w:rFonts w:ascii="宋体"/>
          <w:noProof/>
          <w:sz w:val="24"/>
          <w:szCs w:val="24"/>
        </w:rPr>
        <w:pict>
          <v:line id="_x0000_s1032" style="position:absolute;left:0;text-align:left;z-index:251663872" from="62.2pt,6.65pt" to="76.35pt,6.65pt"/>
        </w:pict>
      </w:r>
      <w:r>
        <w:rPr>
          <w:rFonts w:ascii="宋体"/>
          <w:noProof/>
          <w:sz w:val="24"/>
          <w:szCs w:val="24"/>
        </w:rPr>
        <w:pict>
          <v:shape id="_x0000_s1034" type="#_x0000_t202" style="position:absolute;left:0;text-align:left;margin-left:69.6pt;margin-top:15.25pt;width:88.5pt;height:24pt;z-index:251666944" stroked="f">
            <v:textbox>
              <w:txbxContent>
                <w:p w:rsidR="00AA2039" w:rsidRPr="005861D6" w:rsidRDefault="00AA2039">
                  <w:pPr>
                    <w:rPr>
                      <w:rFonts w:asciiTheme="minorEastAsia" w:eastAsiaTheme="minorEastAsia" w:hAnsiTheme="minorEastAsia"/>
                    </w:rPr>
                  </w:pPr>
                  <w:r w:rsidRPr="005861D6">
                    <w:rPr>
                      <w:rFonts w:asciiTheme="minorEastAsia" w:eastAsiaTheme="minorEastAsia" w:hAnsiTheme="minorEastAsia" w:hint="eastAsia"/>
                    </w:rPr>
                    <w:t>6068：表示型号</w:t>
                  </w:r>
                </w:p>
              </w:txbxContent>
            </v:textbox>
          </v:shape>
        </w:pict>
      </w:r>
    </w:p>
    <w:p w:rsidR="00DE6CA6" w:rsidRPr="00C83A41" w:rsidRDefault="00382658" w:rsidP="002B3A0F">
      <w:pPr>
        <w:spacing w:line="460" w:lineRule="exact"/>
        <w:ind w:firstLineChars="200" w:firstLine="480"/>
        <w:rPr>
          <w:rFonts w:ascii="宋体" w:hAnsi="宋体" w:cs="宋体"/>
          <w:sz w:val="24"/>
          <w:szCs w:val="24"/>
        </w:rPr>
      </w:pPr>
      <w:r w:rsidRPr="00382658">
        <w:rPr>
          <w:rFonts w:ascii="宋体"/>
          <w:noProof/>
          <w:sz w:val="24"/>
          <w:szCs w:val="24"/>
        </w:rPr>
        <w:pict>
          <v:line id="_x0000_s1028" style="position:absolute;left:0;text-align:left;z-index:251659776" from="7.25pt,22.3pt" to="69.6pt,22.3pt"/>
        </w:pict>
      </w:r>
      <w:r>
        <w:rPr>
          <w:rFonts w:ascii="宋体" w:hAnsi="宋体" w:cs="宋体"/>
          <w:noProof/>
          <w:sz w:val="24"/>
          <w:szCs w:val="24"/>
        </w:rPr>
        <w:pict>
          <v:shape id="_x0000_s1033" type="#_x0000_t202" style="position:absolute;left:0;text-align:left;margin-left:69.6pt;margin-top:8.4pt;width:111.3pt;height:27pt;z-index:251665920;mso-width-relative:margin;mso-height-relative:margin" stroked="f">
            <v:textbox style="mso-next-textbox:#_x0000_s1033">
              <w:txbxContent>
                <w:p w:rsidR="00AA2039" w:rsidRPr="005861D6" w:rsidRDefault="00AA2039" w:rsidP="005861D6">
                  <w:pPr>
                    <w:spacing w:line="360" w:lineRule="auto"/>
                    <w:rPr>
                      <w:rFonts w:ascii="宋体" w:hAnsi="宋体"/>
                    </w:rPr>
                  </w:pPr>
                  <w:r w:rsidRPr="005861D6">
                    <w:rPr>
                      <w:rFonts w:ascii="宋体" w:hAnsi="宋体" w:hint="eastAsia"/>
                    </w:rPr>
                    <w:t>JH：表示广州暨华</w:t>
                  </w:r>
                </w:p>
                <w:p w:rsidR="00AA2039" w:rsidRDefault="00AA2039"/>
              </w:txbxContent>
            </v:textbox>
          </v:shape>
        </w:pict>
      </w:r>
      <w:r w:rsidRPr="00382658">
        <w:rPr>
          <w:rFonts w:ascii="宋体"/>
          <w:noProof/>
          <w:sz w:val="24"/>
          <w:szCs w:val="24"/>
        </w:rPr>
        <w:pict>
          <v:line id="_x0000_s1030" style="position:absolute;left:0;text-align:left;z-index:251661824" from="41.2pt,.5pt" to="69.55pt,.5pt"/>
        </w:pict>
      </w:r>
    </w:p>
    <w:p w:rsidR="0010037A" w:rsidRDefault="0010037A" w:rsidP="00D23D93">
      <w:pPr>
        <w:spacing w:line="460" w:lineRule="exact"/>
        <w:rPr>
          <w:ins w:id="3" w:author="吕朱莹" w:date="2017-11-09T10:25:00Z"/>
          <w:rFonts w:ascii="宋体" w:hAnsi="宋体" w:cs="宋体"/>
          <w:strike/>
          <w:color w:val="FF0000"/>
          <w:sz w:val="24"/>
          <w:szCs w:val="24"/>
        </w:rPr>
      </w:pPr>
    </w:p>
    <w:p w:rsidR="00B4517A" w:rsidRDefault="000D53AF">
      <w:pPr>
        <w:pStyle w:val="af0"/>
        <w:numPr>
          <w:ilvl w:val="1"/>
          <w:numId w:val="11"/>
        </w:numPr>
        <w:spacing w:line="460" w:lineRule="exact"/>
        <w:ind w:left="567" w:firstLineChars="0"/>
        <w:rPr>
          <w:ins w:id="4" w:author="吕朱莹" w:date="2017-11-09T10:25:00Z"/>
          <w:rFonts w:ascii="宋体" w:hAnsi="宋体" w:cs="宋体"/>
          <w:sz w:val="24"/>
          <w:szCs w:val="24"/>
        </w:rPr>
      </w:pPr>
      <w:ins w:id="5" w:author="吕朱莹" w:date="2017-11-09T10:25:00Z">
        <w:r>
          <w:rPr>
            <w:rFonts w:ascii="宋体" w:hAnsi="宋体" w:cs="宋体" w:hint="eastAsia"/>
            <w:sz w:val="24"/>
            <w:szCs w:val="24"/>
          </w:rPr>
          <w:t>软件</w:t>
        </w:r>
      </w:ins>
      <w:ins w:id="6" w:author="吕朱莹" w:date="2017-11-09T13:52:00Z">
        <w:r w:rsidR="005F2002">
          <w:rPr>
            <w:rFonts w:ascii="宋体" w:hAnsi="宋体" w:cs="宋体" w:hint="eastAsia"/>
            <w:sz w:val="24"/>
            <w:szCs w:val="24"/>
          </w:rPr>
          <w:t>名称</w:t>
        </w:r>
      </w:ins>
      <w:ins w:id="7" w:author="吕朱莹" w:date="2017-11-09T10:25:00Z">
        <w:r>
          <w:rPr>
            <w:rFonts w:ascii="宋体" w:hAnsi="宋体" w:cs="宋体" w:hint="eastAsia"/>
            <w:sz w:val="24"/>
            <w:szCs w:val="24"/>
          </w:rPr>
          <w:t>及版本说明：</w:t>
        </w:r>
      </w:ins>
    </w:p>
    <w:p w:rsidR="000D53AF" w:rsidRDefault="000D53AF" w:rsidP="000D53AF">
      <w:pPr>
        <w:spacing w:line="460" w:lineRule="exact"/>
        <w:ind w:firstLineChars="200" w:firstLine="480"/>
        <w:rPr>
          <w:ins w:id="8" w:author="吕朱莹" w:date="2017-11-09T10:25:00Z"/>
          <w:rFonts w:ascii="宋体" w:hAnsi="宋体" w:cs="宋体"/>
          <w:sz w:val="24"/>
          <w:szCs w:val="24"/>
        </w:rPr>
      </w:pPr>
      <w:ins w:id="9" w:author="吕朱莹" w:date="2017-11-09T10:25:00Z">
        <w:r>
          <w:rPr>
            <w:rFonts w:ascii="宋体" w:hAnsi="宋体" w:cs="宋体" w:hint="eastAsia"/>
            <w:sz w:val="24"/>
            <w:szCs w:val="24"/>
          </w:rPr>
          <w:t>软件名称：血液透析滤过设备</w:t>
        </w:r>
        <w:r w:rsidRPr="00642D6F">
          <w:rPr>
            <w:rFonts w:ascii="宋体" w:hAnsi="宋体" w:cs="宋体" w:hint="eastAsia"/>
            <w:sz w:val="24"/>
            <w:szCs w:val="24"/>
          </w:rPr>
          <w:t>主控系统</w:t>
        </w:r>
        <w:r>
          <w:rPr>
            <w:rFonts w:ascii="宋体" w:hAnsi="宋体" w:cs="宋体" w:hint="eastAsia"/>
            <w:sz w:val="24"/>
            <w:szCs w:val="24"/>
          </w:rPr>
          <w:t>；</w:t>
        </w:r>
      </w:ins>
    </w:p>
    <w:p w:rsidR="000D53AF" w:rsidRDefault="000D53AF" w:rsidP="000D53AF">
      <w:pPr>
        <w:spacing w:line="460" w:lineRule="exact"/>
        <w:ind w:firstLineChars="200" w:firstLine="480"/>
        <w:rPr>
          <w:ins w:id="10" w:author="吕朱莹" w:date="2017-11-09T10:25:00Z"/>
          <w:rFonts w:ascii="宋体" w:hAnsi="宋体" w:cs="宋体"/>
          <w:sz w:val="24"/>
          <w:szCs w:val="24"/>
        </w:rPr>
      </w:pPr>
      <w:ins w:id="11" w:author="吕朱莹" w:date="2017-11-09T10:25:00Z">
        <w:r>
          <w:rPr>
            <w:rFonts w:ascii="宋体" w:hAnsi="宋体" w:cs="宋体" w:hint="eastAsia"/>
            <w:sz w:val="24"/>
            <w:szCs w:val="24"/>
          </w:rPr>
          <w:t>软件发布版本号：</w:t>
        </w:r>
        <w:commentRangeStart w:id="12"/>
        <w:r>
          <w:rPr>
            <w:rFonts w:ascii="宋体" w:hAnsi="宋体" w:cs="宋体" w:hint="eastAsia"/>
            <w:sz w:val="24"/>
            <w:szCs w:val="24"/>
          </w:rPr>
          <w:t>V2</w:t>
        </w:r>
      </w:ins>
      <w:commentRangeEnd w:id="12"/>
      <w:r w:rsidR="006C0F37">
        <w:rPr>
          <w:rStyle w:val="ae"/>
          <w:rFonts w:ascii="Calibri" w:hAnsi="Calibri"/>
        </w:rPr>
        <w:commentReference w:id="12"/>
      </w:r>
      <w:ins w:id="13" w:author="吕朱莹" w:date="2017-11-09T10:25:00Z">
        <w:r>
          <w:rPr>
            <w:rFonts w:ascii="宋体" w:hAnsi="宋体" w:cs="宋体" w:hint="eastAsia"/>
            <w:sz w:val="24"/>
            <w:szCs w:val="24"/>
          </w:rPr>
          <w:t>；</w:t>
        </w:r>
      </w:ins>
    </w:p>
    <w:p w:rsidR="000D53AF" w:rsidRDefault="000D53AF" w:rsidP="000D53AF">
      <w:pPr>
        <w:spacing w:line="460" w:lineRule="exact"/>
        <w:ind w:firstLineChars="200" w:firstLine="480"/>
        <w:rPr>
          <w:ins w:id="14" w:author="吕朱莹" w:date="2017-11-09T10:25:00Z"/>
          <w:rFonts w:ascii="宋体" w:hAnsi="宋体" w:cs="宋体"/>
          <w:sz w:val="24"/>
          <w:szCs w:val="24"/>
        </w:rPr>
      </w:pPr>
      <w:ins w:id="15" w:author="吕朱莹" w:date="2017-11-09T10:25:00Z">
        <w:r w:rsidRPr="00F81EFD">
          <w:rPr>
            <w:rFonts w:ascii="宋体" w:hAnsi="宋体" w:cs="宋体" w:hint="eastAsia"/>
            <w:sz w:val="24"/>
            <w:szCs w:val="24"/>
          </w:rPr>
          <w:t>软件版本命名规则</w:t>
        </w:r>
        <w:r>
          <w:rPr>
            <w:rFonts w:ascii="宋体" w:hAnsi="宋体" w:cs="宋体" w:hint="eastAsia"/>
            <w:sz w:val="24"/>
            <w:szCs w:val="24"/>
          </w:rPr>
          <w:t>：</w:t>
        </w:r>
      </w:ins>
    </w:p>
    <w:p w:rsidR="000D53AF" w:rsidRDefault="000D53AF" w:rsidP="000D53AF">
      <w:pPr>
        <w:spacing w:line="460" w:lineRule="exact"/>
        <w:ind w:firstLineChars="200" w:firstLine="480"/>
        <w:rPr>
          <w:ins w:id="16" w:author="吕朱莹" w:date="2017-11-09T10:25:00Z"/>
          <w:rFonts w:ascii="宋体" w:hAnsi="宋体" w:cs="宋体"/>
          <w:sz w:val="24"/>
          <w:szCs w:val="24"/>
        </w:rPr>
      </w:pPr>
      <w:ins w:id="17" w:author="吕朱莹" w:date="2017-11-09T10:25:00Z">
        <w:r>
          <w:rPr>
            <w:rFonts w:ascii="宋体" w:hAnsi="宋体" w:cs="宋体" w:hint="eastAsia"/>
            <w:sz w:val="24"/>
            <w:szCs w:val="24"/>
          </w:rPr>
          <w:t>完整版本号：</w:t>
        </w:r>
        <w:r w:rsidRPr="00F81EFD">
          <w:rPr>
            <w:rFonts w:ascii="宋体" w:hAnsi="宋体" w:cs="宋体" w:hint="eastAsia"/>
            <w:sz w:val="24"/>
            <w:szCs w:val="24"/>
          </w:rPr>
          <w:t>V X.Y.Z.B</w:t>
        </w:r>
        <w:r>
          <w:rPr>
            <w:rFonts w:ascii="宋体" w:hAnsi="宋体" w:cs="宋体" w:hint="eastAsia"/>
            <w:sz w:val="24"/>
            <w:szCs w:val="24"/>
          </w:rPr>
          <w:t>；</w:t>
        </w:r>
      </w:ins>
    </w:p>
    <w:p w:rsidR="000D53AF" w:rsidRDefault="000D53AF" w:rsidP="000D53AF">
      <w:pPr>
        <w:pStyle w:val="af0"/>
        <w:numPr>
          <w:ilvl w:val="0"/>
          <w:numId w:val="15"/>
        </w:numPr>
        <w:spacing w:line="460" w:lineRule="exact"/>
        <w:ind w:left="0" w:firstLineChars="0" w:firstLine="420"/>
        <w:rPr>
          <w:ins w:id="18" w:author="吕朱莹" w:date="2017-11-09T10:25:00Z"/>
          <w:rFonts w:ascii="宋体" w:hAnsi="宋体" w:cs="宋体"/>
          <w:sz w:val="24"/>
          <w:szCs w:val="24"/>
        </w:rPr>
      </w:pPr>
      <w:ins w:id="19" w:author="吕朱莹" w:date="2017-11-09T10:25:00Z">
        <w:r w:rsidRPr="00F81EFD">
          <w:rPr>
            <w:rFonts w:ascii="宋体" w:hAnsi="宋体" w:cs="宋体" w:hint="eastAsia"/>
            <w:sz w:val="24"/>
            <w:szCs w:val="24"/>
          </w:rPr>
          <w:t>V表示版本代码，</w:t>
        </w:r>
      </w:ins>
    </w:p>
    <w:p w:rsidR="000D53AF" w:rsidRDefault="000D53AF" w:rsidP="000D53AF">
      <w:pPr>
        <w:pStyle w:val="af0"/>
        <w:numPr>
          <w:ilvl w:val="0"/>
          <w:numId w:val="15"/>
        </w:numPr>
        <w:spacing w:line="460" w:lineRule="exact"/>
        <w:ind w:left="0" w:firstLineChars="0" w:firstLine="420"/>
        <w:rPr>
          <w:ins w:id="20" w:author="吕朱莹" w:date="2017-11-09T10:25:00Z"/>
          <w:rFonts w:ascii="宋体" w:hAnsi="宋体" w:cs="宋体"/>
          <w:sz w:val="24"/>
          <w:szCs w:val="24"/>
        </w:rPr>
      </w:pPr>
      <w:ins w:id="21" w:author="吕朱莹" w:date="2017-11-09T10:25:00Z">
        <w:r w:rsidRPr="00F81EFD">
          <w:rPr>
            <w:rFonts w:ascii="宋体" w:hAnsi="宋体" w:cs="宋体" w:hint="eastAsia"/>
            <w:sz w:val="24"/>
            <w:szCs w:val="24"/>
          </w:rPr>
          <w:t>X表示重大增强类软件更新</w:t>
        </w:r>
        <w:r w:rsidRPr="00176C6D">
          <w:rPr>
            <w:rFonts w:ascii="宋体" w:hAnsi="宋体" w:cs="仿宋_GB2312" w:hint="eastAsia"/>
            <w:bCs/>
            <w:color w:val="000000"/>
            <w:sz w:val="24"/>
            <w:szCs w:val="24"/>
          </w:rPr>
          <w:t>识别码，初始为阿拉伯数字</w:t>
        </w:r>
      </w:ins>
      <w:r w:rsidR="00F16C16">
        <w:rPr>
          <w:rFonts w:ascii="宋体" w:hAnsi="宋体" w:cs="仿宋_GB2312" w:hint="eastAsia"/>
          <w:bCs/>
          <w:color w:val="000000"/>
          <w:sz w:val="24"/>
          <w:szCs w:val="24"/>
        </w:rPr>
        <w:t>2</w:t>
      </w:r>
    </w:p>
    <w:p w:rsidR="000D53AF" w:rsidRPr="00F81EFD" w:rsidRDefault="000D53AF" w:rsidP="000D53AF">
      <w:pPr>
        <w:pStyle w:val="af0"/>
        <w:numPr>
          <w:ilvl w:val="0"/>
          <w:numId w:val="15"/>
        </w:numPr>
        <w:spacing w:line="460" w:lineRule="exact"/>
        <w:ind w:left="0" w:firstLineChars="0" w:firstLine="420"/>
        <w:rPr>
          <w:ins w:id="22" w:author="吕朱莹" w:date="2017-11-09T10:25:00Z"/>
          <w:rFonts w:ascii="宋体" w:hAnsi="宋体" w:cs="宋体"/>
          <w:sz w:val="24"/>
          <w:szCs w:val="24"/>
        </w:rPr>
      </w:pPr>
      <w:ins w:id="23" w:author="吕朱莹" w:date="2017-11-09T10:25:00Z">
        <w:r w:rsidRPr="00F81EFD">
          <w:rPr>
            <w:rFonts w:ascii="宋体" w:hAnsi="宋体" w:cs="宋体" w:hint="eastAsia"/>
            <w:sz w:val="24"/>
            <w:szCs w:val="24"/>
          </w:rPr>
          <w:t>Y表示轻微增强类软件更新</w:t>
        </w:r>
        <w:r w:rsidRPr="00176C6D">
          <w:rPr>
            <w:rFonts w:ascii="宋体" w:hAnsi="宋体" w:cs="仿宋_GB2312" w:hint="eastAsia"/>
            <w:bCs/>
            <w:color w:val="000000"/>
            <w:sz w:val="24"/>
            <w:szCs w:val="24"/>
          </w:rPr>
          <w:t>识别码</w:t>
        </w:r>
        <w:r w:rsidRPr="00F81EFD">
          <w:rPr>
            <w:rFonts w:ascii="宋体" w:hAnsi="宋体" w:cs="宋体" w:hint="eastAsia"/>
            <w:sz w:val="24"/>
            <w:szCs w:val="24"/>
          </w:rPr>
          <w:t>，</w:t>
        </w:r>
        <w:r w:rsidRPr="00176C6D">
          <w:rPr>
            <w:rFonts w:ascii="宋体" w:hAnsi="宋体" w:cs="仿宋_GB2312" w:hint="eastAsia"/>
            <w:bCs/>
            <w:color w:val="000000"/>
            <w:sz w:val="24"/>
            <w:szCs w:val="24"/>
          </w:rPr>
          <w:t>初始为阿拉伯数字0</w:t>
        </w:r>
      </w:ins>
    </w:p>
    <w:p w:rsidR="000D53AF" w:rsidRPr="00F81EFD" w:rsidRDefault="000D53AF" w:rsidP="000D53AF">
      <w:pPr>
        <w:pStyle w:val="af0"/>
        <w:numPr>
          <w:ilvl w:val="0"/>
          <w:numId w:val="15"/>
        </w:numPr>
        <w:spacing w:line="460" w:lineRule="exact"/>
        <w:ind w:left="0" w:firstLineChars="0" w:firstLine="420"/>
        <w:rPr>
          <w:ins w:id="24" w:author="吕朱莹" w:date="2017-11-09T10:25:00Z"/>
          <w:rFonts w:ascii="宋体" w:hAnsi="宋体" w:cs="宋体"/>
          <w:sz w:val="24"/>
          <w:szCs w:val="24"/>
        </w:rPr>
      </w:pPr>
      <w:ins w:id="25" w:author="吕朱莹" w:date="2017-11-09T10:25:00Z">
        <w:r w:rsidRPr="00F81EFD">
          <w:rPr>
            <w:rFonts w:ascii="宋体" w:hAnsi="宋体" w:cs="宋体" w:hint="eastAsia"/>
            <w:sz w:val="24"/>
            <w:szCs w:val="24"/>
          </w:rPr>
          <w:t>Z表示纠正类软件更新</w:t>
        </w:r>
        <w:r w:rsidRPr="00F81EFD">
          <w:rPr>
            <w:rFonts w:ascii="宋体" w:hAnsi="宋体" w:cs="仿宋_GB2312" w:hint="eastAsia"/>
            <w:bCs/>
            <w:color w:val="000000"/>
            <w:sz w:val="24"/>
            <w:szCs w:val="24"/>
          </w:rPr>
          <w:t>识别码，初始为阿拉伯数字0；</w:t>
        </w:r>
      </w:ins>
    </w:p>
    <w:p w:rsidR="000D53AF" w:rsidRDefault="000D53AF" w:rsidP="000D53AF">
      <w:pPr>
        <w:pStyle w:val="af0"/>
        <w:numPr>
          <w:ilvl w:val="0"/>
          <w:numId w:val="15"/>
        </w:numPr>
        <w:spacing w:line="460" w:lineRule="exact"/>
        <w:ind w:left="0" w:firstLineChars="0" w:firstLine="420"/>
        <w:rPr>
          <w:ins w:id="26" w:author="吕朱莹" w:date="2017-11-09T10:25:00Z"/>
          <w:rFonts w:ascii="宋体" w:hAnsi="宋体" w:cs="宋体"/>
          <w:sz w:val="24"/>
          <w:szCs w:val="24"/>
        </w:rPr>
      </w:pPr>
      <w:ins w:id="27" w:author="吕朱莹" w:date="2017-11-09T10:25:00Z">
        <w:r w:rsidRPr="00F81EFD">
          <w:rPr>
            <w:rFonts w:ascii="宋体" w:hAnsi="宋体" w:cs="宋体" w:hint="eastAsia"/>
            <w:sz w:val="24"/>
            <w:szCs w:val="24"/>
          </w:rPr>
          <w:t>B表示构建或标识符号（如 CN代表中文版本）</w:t>
        </w:r>
      </w:ins>
    </w:p>
    <w:p w:rsidR="000D53AF" w:rsidRDefault="000D53AF" w:rsidP="00D23D93">
      <w:pPr>
        <w:spacing w:line="460" w:lineRule="exact"/>
        <w:rPr>
          <w:ins w:id="28" w:author="吕朱莹" w:date="2017-11-09T10:26:00Z"/>
          <w:rFonts w:ascii="宋体" w:hAnsi="宋体" w:cs="宋体"/>
          <w:strike/>
          <w:color w:val="FF0000"/>
          <w:sz w:val="24"/>
          <w:szCs w:val="24"/>
        </w:rPr>
      </w:pPr>
    </w:p>
    <w:p w:rsidR="000D53AF" w:rsidRDefault="000D53AF" w:rsidP="00D23D93">
      <w:pPr>
        <w:spacing w:line="460" w:lineRule="exact"/>
        <w:rPr>
          <w:ins w:id="29" w:author="吕朱莹" w:date="2017-11-09T10:26:00Z"/>
          <w:rFonts w:ascii="宋体" w:hAnsi="宋体" w:cs="宋体"/>
          <w:strike/>
          <w:color w:val="FF0000"/>
          <w:sz w:val="24"/>
          <w:szCs w:val="24"/>
        </w:rPr>
      </w:pPr>
    </w:p>
    <w:p w:rsidR="000D53AF" w:rsidRDefault="000D53AF" w:rsidP="00D23D93">
      <w:pPr>
        <w:spacing w:line="460" w:lineRule="exact"/>
        <w:rPr>
          <w:ins w:id="30" w:author="吕朱莹" w:date="2017-11-09T10:27:00Z"/>
          <w:rFonts w:ascii="宋体" w:hAnsi="宋体" w:cs="宋体"/>
          <w:strike/>
          <w:color w:val="FF0000"/>
          <w:sz w:val="24"/>
          <w:szCs w:val="24"/>
        </w:rPr>
        <w:sectPr w:rsidR="000D53AF" w:rsidSect="00BF0F46">
          <w:footerReference w:type="even" r:id="rId9"/>
          <w:footerReference w:type="default" r:id="rId10"/>
          <w:pgSz w:w="11906" w:h="16838" w:code="9"/>
          <w:pgMar w:top="1440" w:right="1797" w:bottom="1440" w:left="1797" w:header="851" w:footer="1588" w:gutter="0"/>
          <w:cols w:space="425"/>
          <w:docGrid w:type="linesAndChars" w:linePitch="312"/>
        </w:sectPr>
      </w:pPr>
    </w:p>
    <w:p w:rsidR="000D53AF" w:rsidRPr="000D53AF" w:rsidRDefault="000D53AF" w:rsidP="00D23D93">
      <w:pPr>
        <w:spacing w:line="460" w:lineRule="exact"/>
        <w:rPr>
          <w:ins w:id="31" w:author="吕朱莹" w:date="2017-11-03T15:14:00Z"/>
          <w:rFonts w:ascii="宋体" w:hAnsi="宋体" w:cs="宋体"/>
          <w:strike/>
          <w:color w:val="FF0000"/>
          <w:sz w:val="24"/>
          <w:szCs w:val="24"/>
        </w:rPr>
      </w:pPr>
    </w:p>
    <w:p w:rsidR="0010037A" w:rsidRPr="000D53AF" w:rsidRDefault="0010037A" w:rsidP="000D53AF">
      <w:pPr>
        <w:spacing w:line="460" w:lineRule="exact"/>
        <w:ind w:firstLineChars="200" w:firstLine="420"/>
        <w:jc w:val="center"/>
        <w:rPr>
          <w:ins w:id="32" w:author="吕朱莹" w:date="2017-11-03T15:14:00Z"/>
          <w:rFonts w:asciiTheme="minorEastAsia" w:eastAsiaTheme="minorEastAsia" w:hAnsiTheme="minorEastAsia" w:cs="宋体"/>
        </w:rPr>
      </w:pPr>
      <w:ins w:id="33" w:author="吕朱莹" w:date="2017-11-03T15:14:00Z">
        <w:r w:rsidRPr="000D53AF">
          <w:rPr>
            <w:rFonts w:asciiTheme="minorEastAsia" w:eastAsiaTheme="minorEastAsia" w:hAnsiTheme="minorEastAsia" w:cs="宋体" w:hint="eastAsia"/>
          </w:rPr>
          <w:t>表1型号差异表</w:t>
        </w:r>
      </w:ins>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077"/>
        <w:gridCol w:w="1077"/>
        <w:gridCol w:w="1390"/>
        <w:gridCol w:w="992"/>
        <w:gridCol w:w="1134"/>
        <w:gridCol w:w="851"/>
        <w:gridCol w:w="1134"/>
        <w:gridCol w:w="1134"/>
        <w:gridCol w:w="1417"/>
        <w:gridCol w:w="1560"/>
      </w:tblGrid>
      <w:tr w:rsidR="00F16C16" w:rsidRPr="000D53AF" w:rsidTr="00F16C16">
        <w:trPr>
          <w:trHeight w:val="1484"/>
          <w:ins w:id="34" w:author="吕朱莹" w:date="2017-11-03T15:14:00Z"/>
        </w:trPr>
        <w:tc>
          <w:tcPr>
            <w:tcW w:w="1701" w:type="dxa"/>
            <w:tcBorders>
              <w:bottom w:val="single" w:sz="4" w:space="0" w:color="000000"/>
              <w:tl2br w:val="single" w:sz="4" w:space="0" w:color="000000"/>
            </w:tcBorders>
            <w:vAlign w:val="center"/>
          </w:tcPr>
          <w:p w:rsidR="00F16C16" w:rsidRPr="000D53AF" w:rsidRDefault="00F16C16" w:rsidP="00B352CE">
            <w:pPr>
              <w:spacing w:line="460" w:lineRule="exact"/>
              <w:jc w:val="right"/>
              <w:rPr>
                <w:ins w:id="35" w:author="吕朱莹" w:date="2017-11-03T15:14:00Z"/>
                <w:rFonts w:ascii="宋体" w:hAnsi="宋体" w:cs="宋体"/>
                <w:sz w:val="20"/>
              </w:rPr>
            </w:pPr>
            <w:ins w:id="36" w:author="吕朱莹" w:date="2017-11-03T15:14:00Z">
              <w:r w:rsidRPr="000D53AF">
                <w:rPr>
                  <w:rFonts w:ascii="宋体" w:hAnsi="宋体" w:cs="宋体" w:hint="eastAsia"/>
                  <w:sz w:val="20"/>
                </w:rPr>
                <w:t>差异配置</w:t>
              </w:r>
            </w:ins>
          </w:p>
          <w:p w:rsidR="00F16C16" w:rsidRPr="000D53AF" w:rsidRDefault="00F16C16" w:rsidP="00B352CE">
            <w:pPr>
              <w:spacing w:line="460" w:lineRule="exact"/>
              <w:rPr>
                <w:ins w:id="37" w:author="吕朱莹" w:date="2017-11-03T15:14:00Z"/>
                <w:rFonts w:ascii="宋体" w:hAnsi="宋体" w:cs="宋体"/>
              </w:rPr>
            </w:pPr>
            <w:ins w:id="38" w:author="吕朱莹" w:date="2017-11-03T15:14:00Z">
              <w:r w:rsidRPr="000D53AF">
                <w:rPr>
                  <w:rFonts w:ascii="宋体" w:hAnsi="宋体" w:cs="宋体" w:hint="eastAsia"/>
                  <w:sz w:val="20"/>
                </w:rPr>
                <w:t>型号</w:t>
              </w:r>
            </w:ins>
          </w:p>
        </w:tc>
        <w:tc>
          <w:tcPr>
            <w:tcW w:w="1077" w:type="dxa"/>
            <w:vAlign w:val="center"/>
          </w:tcPr>
          <w:p w:rsidR="00F16C16" w:rsidRPr="000D53AF" w:rsidRDefault="00F16C16" w:rsidP="000D53AF">
            <w:pPr>
              <w:jc w:val="center"/>
              <w:rPr>
                <w:ins w:id="39" w:author="吕朱莹" w:date="2017-11-03T15:14:00Z"/>
                <w:rFonts w:ascii="宋体" w:hAnsi="宋体" w:cs="宋体"/>
              </w:rPr>
            </w:pPr>
            <w:ins w:id="40" w:author="吕朱莹" w:date="2017-11-03T15:14:00Z">
              <w:r>
                <w:rPr>
                  <w:rFonts w:ascii="宋体" w:hAnsi="宋体" w:cs="宋体" w:hint="eastAsia"/>
                </w:rPr>
                <w:t>定时功能</w:t>
              </w:r>
            </w:ins>
          </w:p>
        </w:tc>
        <w:tc>
          <w:tcPr>
            <w:tcW w:w="1077" w:type="dxa"/>
            <w:vAlign w:val="center"/>
          </w:tcPr>
          <w:p w:rsidR="00F16C16" w:rsidRPr="000D53AF" w:rsidRDefault="00F16C16" w:rsidP="000D53AF">
            <w:pPr>
              <w:jc w:val="center"/>
              <w:rPr>
                <w:ins w:id="41" w:author="吕朱莹" w:date="2017-11-03T15:14:00Z"/>
                <w:rFonts w:ascii="宋体" w:hAnsi="宋体" w:cs="宋体"/>
              </w:rPr>
            </w:pPr>
            <w:ins w:id="42" w:author="吕朱莹" w:date="2017-11-03T15:14:00Z">
              <w:r>
                <w:rPr>
                  <w:rFonts w:ascii="宋体" w:hAnsi="宋体" w:cs="宋体" w:hint="eastAsia"/>
                </w:rPr>
                <w:t>肝素曲线显示</w:t>
              </w:r>
            </w:ins>
          </w:p>
        </w:tc>
        <w:tc>
          <w:tcPr>
            <w:tcW w:w="1390" w:type="dxa"/>
            <w:vAlign w:val="center"/>
          </w:tcPr>
          <w:p w:rsidR="00F16C16" w:rsidRPr="000D53AF" w:rsidRDefault="00F16C16" w:rsidP="000D53AF">
            <w:pPr>
              <w:jc w:val="center"/>
              <w:rPr>
                <w:ins w:id="43" w:author="吕朱莹" w:date="2017-11-03T15:14:00Z"/>
                <w:rFonts w:ascii="宋体" w:hAnsi="宋体" w:cs="宋体"/>
              </w:rPr>
            </w:pPr>
            <w:ins w:id="44" w:author="吕朱莹" w:date="2017-11-03T15:14:00Z">
              <w:r>
                <w:rPr>
                  <w:rFonts w:ascii="宋体" w:hAnsi="宋体" w:cs="宋体" w:hint="eastAsia"/>
                </w:rPr>
                <w:t>透析液流量曲线显示</w:t>
              </w:r>
            </w:ins>
          </w:p>
        </w:tc>
        <w:tc>
          <w:tcPr>
            <w:tcW w:w="992" w:type="dxa"/>
            <w:vAlign w:val="center"/>
          </w:tcPr>
          <w:p w:rsidR="00F16C16" w:rsidRDefault="00F16C16">
            <w:pPr>
              <w:jc w:val="center"/>
              <w:rPr>
                <w:ins w:id="45" w:author="吕朱莹" w:date="2017-11-03T15:14:00Z"/>
                <w:rFonts w:ascii="宋体" w:hAnsi="宋体" w:cs="宋体"/>
              </w:rPr>
            </w:pPr>
            <w:ins w:id="46" w:author="吕朱莹" w:date="2017-11-03T15:14:00Z">
              <w:r>
                <w:rPr>
                  <w:rFonts w:ascii="宋体" w:hAnsi="宋体" w:cs="宋体" w:hint="eastAsia"/>
                </w:rPr>
                <w:t>血泵数量</w:t>
              </w:r>
            </w:ins>
          </w:p>
        </w:tc>
        <w:tc>
          <w:tcPr>
            <w:tcW w:w="1134" w:type="dxa"/>
            <w:vAlign w:val="center"/>
          </w:tcPr>
          <w:p w:rsidR="00F16C16" w:rsidRPr="000D53AF" w:rsidRDefault="00F16C16" w:rsidP="000D53AF">
            <w:pPr>
              <w:jc w:val="center"/>
              <w:rPr>
                <w:ins w:id="47" w:author="吕朱莹" w:date="2017-11-03T15:14:00Z"/>
                <w:rFonts w:ascii="宋体" w:hAnsi="宋体" w:cs="宋体"/>
              </w:rPr>
            </w:pPr>
            <w:ins w:id="48" w:author="吕朱莹" w:date="2017-11-03T15:14:00Z">
              <w:r>
                <w:rPr>
                  <w:rFonts w:ascii="宋体" w:hAnsi="宋体" w:cs="宋体" w:hint="eastAsia"/>
                </w:rPr>
                <w:t>置换液泵</w:t>
              </w:r>
            </w:ins>
          </w:p>
        </w:tc>
        <w:tc>
          <w:tcPr>
            <w:tcW w:w="851" w:type="dxa"/>
            <w:vAlign w:val="center"/>
          </w:tcPr>
          <w:p w:rsidR="00F16C16" w:rsidRPr="000D53AF" w:rsidRDefault="00F16C16" w:rsidP="000D53AF">
            <w:pPr>
              <w:jc w:val="center"/>
              <w:rPr>
                <w:ins w:id="49" w:author="吕朱莹" w:date="2017-11-03T15:14:00Z"/>
                <w:rFonts w:ascii="宋体" w:hAnsi="宋体" w:cs="宋体"/>
              </w:rPr>
            </w:pPr>
            <w:ins w:id="50" w:author="吕朱莹" w:date="2017-11-03T15:14:00Z">
              <w:r>
                <w:rPr>
                  <w:rFonts w:ascii="宋体" w:hAnsi="宋体" w:cs="宋体" w:hint="eastAsia"/>
                </w:rPr>
                <w:t>选配件</w:t>
              </w:r>
            </w:ins>
          </w:p>
        </w:tc>
        <w:tc>
          <w:tcPr>
            <w:tcW w:w="1134" w:type="dxa"/>
            <w:vAlign w:val="center"/>
          </w:tcPr>
          <w:p w:rsidR="00F16C16" w:rsidRPr="000D53AF" w:rsidRDefault="00F16C16" w:rsidP="000D53AF">
            <w:pPr>
              <w:jc w:val="center"/>
              <w:rPr>
                <w:ins w:id="51" w:author="吕朱莹" w:date="2017-11-09T10:28:00Z"/>
                <w:rFonts w:ascii="宋体" w:hAnsi="宋体" w:cs="宋体"/>
              </w:rPr>
            </w:pPr>
            <w:ins w:id="52" w:author="吕朱莹" w:date="2017-11-09T10:32:00Z">
              <w:r>
                <w:rPr>
                  <w:rFonts w:hint="eastAsia"/>
                  <w:color w:val="000000"/>
                  <w:shd w:val="clear" w:color="auto" w:fill="FFFFFF"/>
                </w:rPr>
                <w:t>透析模式</w:t>
              </w:r>
            </w:ins>
            <w:r>
              <w:rPr>
                <w:rFonts w:hint="eastAsia"/>
                <w:color w:val="000000"/>
                <w:shd w:val="clear" w:color="auto" w:fill="FFFFFF"/>
              </w:rPr>
              <w:t>（</w:t>
            </w:r>
            <w:ins w:id="53" w:author="吕朱莹" w:date="2017-11-09T10:32:00Z">
              <w:r>
                <w:rPr>
                  <w:color w:val="000000"/>
                  <w:shd w:val="clear" w:color="auto" w:fill="FFFFFF"/>
                </w:rPr>
                <w:t>HD</w:t>
              </w:r>
            </w:ins>
            <w:r>
              <w:rPr>
                <w:rFonts w:hint="eastAsia"/>
                <w:color w:val="000000"/>
                <w:shd w:val="clear" w:color="auto" w:fill="FFFFFF"/>
              </w:rPr>
              <w:t>）</w:t>
            </w:r>
          </w:p>
        </w:tc>
        <w:tc>
          <w:tcPr>
            <w:tcW w:w="1134" w:type="dxa"/>
            <w:vAlign w:val="center"/>
          </w:tcPr>
          <w:p w:rsidR="00F16C16" w:rsidRPr="000D53AF" w:rsidRDefault="00F16C16" w:rsidP="000D53AF">
            <w:pPr>
              <w:jc w:val="center"/>
              <w:rPr>
                <w:ins w:id="54" w:author="吕朱莹" w:date="2017-11-09T10:28:00Z"/>
                <w:rFonts w:ascii="宋体" w:hAnsi="宋体" w:cs="宋体"/>
              </w:rPr>
            </w:pPr>
            <w:ins w:id="55" w:author="吕朱莹" w:date="2017-11-09T10:32:00Z">
              <w:r>
                <w:rPr>
                  <w:rFonts w:hint="eastAsia"/>
                  <w:color w:val="000000"/>
                  <w:shd w:val="clear" w:color="auto" w:fill="FFFFFF"/>
                </w:rPr>
                <w:t>单超模式</w:t>
              </w:r>
            </w:ins>
            <w:r>
              <w:rPr>
                <w:rFonts w:hint="eastAsia"/>
                <w:color w:val="000000"/>
                <w:shd w:val="clear" w:color="auto" w:fill="FFFFFF"/>
              </w:rPr>
              <w:t>（</w:t>
            </w:r>
            <w:ins w:id="56" w:author="吕朱莹" w:date="2017-11-09T10:32:00Z">
              <w:r>
                <w:rPr>
                  <w:color w:val="000000"/>
                  <w:shd w:val="clear" w:color="auto" w:fill="FFFFFF"/>
                </w:rPr>
                <w:t>ISO</w:t>
              </w:r>
            </w:ins>
            <w:r>
              <w:rPr>
                <w:rFonts w:hint="eastAsia"/>
                <w:color w:val="000000"/>
                <w:shd w:val="clear" w:color="auto" w:fill="FFFFFF"/>
              </w:rPr>
              <w:t>）</w:t>
            </w:r>
          </w:p>
        </w:tc>
        <w:tc>
          <w:tcPr>
            <w:tcW w:w="1417" w:type="dxa"/>
            <w:vAlign w:val="center"/>
          </w:tcPr>
          <w:p w:rsidR="00F16C16" w:rsidRPr="000D53AF" w:rsidRDefault="00F16C16" w:rsidP="000D53AF">
            <w:pPr>
              <w:jc w:val="center"/>
              <w:rPr>
                <w:ins w:id="57" w:author="吕朱莹" w:date="2017-11-09T10:28:00Z"/>
                <w:rFonts w:ascii="宋体" w:hAnsi="宋体" w:cs="宋体"/>
              </w:rPr>
            </w:pPr>
            <w:ins w:id="58" w:author="吕朱莹" w:date="2017-11-09T10:32:00Z">
              <w:r>
                <w:rPr>
                  <w:rFonts w:hint="eastAsia"/>
                  <w:color w:val="000000"/>
                  <w:shd w:val="clear" w:color="auto" w:fill="FFFFFF"/>
                </w:rPr>
                <w:t>在线透析滤过模式</w:t>
              </w:r>
            </w:ins>
            <w:r>
              <w:rPr>
                <w:rFonts w:hint="eastAsia"/>
                <w:color w:val="000000"/>
                <w:shd w:val="clear" w:color="auto" w:fill="FFFFFF"/>
              </w:rPr>
              <w:t>（</w:t>
            </w:r>
            <w:ins w:id="59" w:author="吕朱莹" w:date="2017-11-09T10:32:00Z">
              <w:r>
                <w:rPr>
                  <w:color w:val="000000"/>
                  <w:shd w:val="clear" w:color="auto" w:fill="FFFFFF"/>
                </w:rPr>
                <w:t>HDF</w:t>
              </w:r>
            </w:ins>
            <w:r>
              <w:rPr>
                <w:rFonts w:hint="eastAsia"/>
                <w:color w:val="000000"/>
                <w:shd w:val="clear" w:color="auto" w:fill="FFFFFF"/>
              </w:rPr>
              <w:t>）</w:t>
            </w:r>
          </w:p>
        </w:tc>
        <w:tc>
          <w:tcPr>
            <w:tcW w:w="1560" w:type="dxa"/>
            <w:vAlign w:val="center"/>
          </w:tcPr>
          <w:p w:rsidR="00F16C16" w:rsidRPr="000D53AF" w:rsidRDefault="00F16C16" w:rsidP="00F16C16">
            <w:pPr>
              <w:jc w:val="center"/>
              <w:rPr>
                <w:ins w:id="60" w:author="吕朱莹" w:date="2017-11-09T10:28:00Z"/>
                <w:rFonts w:ascii="宋体" w:hAnsi="宋体" w:cs="宋体"/>
              </w:rPr>
            </w:pPr>
            <w:ins w:id="61" w:author="吕朱莹" w:date="2017-11-09T10:32:00Z">
              <w:r>
                <w:rPr>
                  <w:rFonts w:hint="eastAsia"/>
                  <w:color w:val="000000"/>
                  <w:shd w:val="clear" w:color="auto" w:fill="FFFFFF"/>
                </w:rPr>
                <w:t>在线滤过模式</w:t>
              </w:r>
            </w:ins>
            <w:r>
              <w:rPr>
                <w:rFonts w:hint="eastAsia"/>
                <w:color w:val="000000"/>
                <w:shd w:val="clear" w:color="auto" w:fill="FFFFFF"/>
              </w:rPr>
              <w:t>（</w:t>
            </w:r>
            <w:ins w:id="62" w:author="吕朱莹" w:date="2017-11-09T10:32:00Z">
              <w:r>
                <w:rPr>
                  <w:color w:val="000000"/>
                  <w:shd w:val="clear" w:color="auto" w:fill="FFFFFF"/>
                </w:rPr>
                <w:t>HF</w:t>
              </w:r>
            </w:ins>
            <w:r>
              <w:rPr>
                <w:rFonts w:hint="eastAsia"/>
                <w:color w:val="000000"/>
                <w:shd w:val="clear" w:color="auto" w:fill="FFFFFF"/>
              </w:rPr>
              <w:t>）</w:t>
            </w:r>
          </w:p>
        </w:tc>
      </w:tr>
      <w:tr w:rsidR="00F16C16" w:rsidRPr="000D53AF" w:rsidTr="00F16C16">
        <w:trPr>
          <w:trHeight w:val="567"/>
          <w:ins w:id="63" w:author="吕朱莹" w:date="2017-11-03T15:14:00Z"/>
        </w:trPr>
        <w:tc>
          <w:tcPr>
            <w:tcW w:w="1701" w:type="dxa"/>
            <w:tcBorders>
              <w:tl2br w:val="nil"/>
            </w:tcBorders>
            <w:vAlign w:val="center"/>
          </w:tcPr>
          <w:p w:rsidR="00F16C16" w:rsidRPr="000D53AF" w:rsidRDefault="00F16C16" w:rsidP="00B352CE">
            <w:pPr>
              <w:jc w:val="center"/>
              <w:rPr>
                <w:ins w:id="64" w:author="吕朱莹" w:date="2017-11-03T15:14:00Z"/>
                <w:rFonts w:ascii="宋体" w:hAnsi="宋体" w:cs="宋体"/>
              </w:rPr>
            </w:pPr>
            <w:ins w:id="65" w:author="吕朱莹" w:date="2017-11-03T15:14:00Z">
              <w:r>
                <w:rPr>
                  <w:rFonts w:ascii="宋体" w:hAnsi="宋体" w:cs="宋体"/>
                </w:rPr>
                <w:t>JH-4048I</w:t>
              </w:r>
            </w:ins>
          </w:p>
        </w:tc>
        <w:tc>
          <w:tcPr>
            <w:tcW w:w="1077" w:type="dxa"/>
            <w:vAlign w:val="center"/>
          </w:tcPr>
          <w:p w:rsidR="00F16C16" w:rsidRPr="000D53AF" w:rsidRDefault="00F16C16" w:rsidP="000D53AF">
            <w:pPr>
              <w:jc w:val="center"/>
              <w:rPr>
                <w:ins w:id="66" w:author="吕朱莹" w:date="2017-11-03T15:14:00Z"/>
              </w:rPr>
            </w:pPr>
            <w:ins w:id="67" w:author="吕朱莹" w:date="2017-11-03T15:14:00Z">
              <w:r>
                <w:rPr>
                  <w:rFonts w:ascii="宋体" w:hAnsi="宋体" w:cs="宋体" w:hint="eastAsia"/>
                </w:rPr>
                <w:t>无</w:t>
              </w:r>
            </w:ins>
          </w:p>
        </w:tc>
        <w:tc>
          <w:tcPr>
            <w:tcW w:w="1077" w:type="dxa"/>
            <w:vAlign w:val="center"/>
          </w:tcPr>
          <w:p w:rsidR="00F16C16" w:rsidRPr="000D53AF" w:rsidRDefault="00F16C16" w:rsidP="000D53AF">
            <w:pPr>
              <w:jc w:val="center"/>
              <w:rPr>
                <w:ins w:id="68" w:author="吕朱莹" w:date="2017-11-03T15:14:00Z"/>
              </w:rPr>
            </w:pPr>
            <w:ins w:id="69" w:author="吕朱莹" w:date="2017-11-03T15:14:00Z">
              <w:r>
                <w:rPr>
                  <w:rFonts w:ascii="宋体" w:hAnsi="宋体" w:cs="宋体" w:hint="eastAsia"/>
                </w:rPr>
                <w:t>无</w:t>
              </w:r>
            </w:ins>
          </w:p>
        </w:tc>
        <w:tc>
          <w:tcPr>
            <w:tcW w:w="1390" w:type="dxa"/>
            <w:vAlign w:val="center"/>
          </w:tcPr>
          <w:p w:rsidR="00F16C16" w:rsidRDefault="00F16C16">
            <w:pPr>
              <w:jc w:val="center"/>
              <w:rPr>
                <w:ins w:id="70" w:author="吕朱莹" w:date="2017-11-03T15:14:00Z"/>
              </w:rPr>
            </w:pPr>
            <w:ins w:id="71" w:author="吕朱莹" w:date="2017-11-03T15:14:00Z">
              <w:r>
                <w:rPr>
                  <w:rFonts w:ascii="宋体" w:hAnsi="宋体" w:cs="宋体" w:hint="eastAsia"/>
                </w:rPr>
                <w:t>无</w:t>
              </w:r>
            </w:ins>
          </w:p>
        </w:tc>
        <w:tc>
          <w:tcPr>
            <w:tcW w:w="992" w:type="dxa"/>
            <w:vAlign w:val="center"/>
          </w:tcPr>
          <w:p w:rsidR="00F16C16" w:rsidRDefault="00F16C16">
            <w:pPr>
              <w:jc w:val="center"/>
              <w:rPr>
                <w:ins w:id="72" w:author="吕朱莹" w:date="2017-11-03T15:14:00Z"/>
                <w:rFonts w:ascii="宋体" w:hAnsi="宋体" w:cs="宋体"/>
              </w:rPr>
            </w:pPr>
            <w:ins w:id="73" w:author="吕朱莹" w:date="2017-11-03T15:14:00Z">
              <w:r>
                <w:rPr>
                  <w:rFonts w:ascii="宋体" w:hAnsi="宋体" w:cs="宋体"/>
                </w:rPr>
                <w:t>1</w:t>
              </w:r>
            </w:ins>
          </w:p>
        </w:tc>
        <w:tc>
          <w:tcPr>
            <w:tcW w:w="1134" w:type="dxa"/>
            <w:vAlign w:val="center"/>
          </w:tcPr>
          <w:p w:rsidR="00F16C16" w:rsidRDefault="00F16C16">
            <w:pPr>
              <w:jc w:val="center"/>
              <w:rPr>
                <w:ins w:id="74" w:author="吕朱莹" w:date="2017-11-03T15:14:00Z"/>
                <w:rFonts w:ascii="宋体" w:hAnsi="宋体" w:cs="宋体"/>
              </w:rPr>
            </w:pPr>
            <w:ins w:id="75" w:author="吕朱莹" w:date="2017-11-03T15:14:00Z">
              <w:r>
                <w:rPr>
                  <w:rFonts w:ascii="宋体" w:hAnsi="宋体" w:cs="宋体" w:hint="eastAsia"/>
                </w:rPr>
                <w:t>无</w:t>
              </w:r>
            </w:ins>
          </w:p>
        </w:tc>
        <w:tc>
          <w:tcPr>
            <w:tcW w:w="851" w:type="dxa"/>
            <w:vAlign w:val="center"/>
          </w:tcPr>
          <w:p w:rsidR="00F16C16" w:rsidRDefault="00F16C16">
            <w:pPr>
              <w:jc w:val="center"/>
              <w:rPr>
                <w:ins w:id="76" w:author="吕朱莹" w:date="2017-11-03T15:14:00Z"/>
                <w:rFonts w:ascii="宋体" w:hAnsi="宋体" w:cs="宋体"/>
              </w:rPr>
            </w:pPr>
            <w:ins w:id="77" w:author="吕朱莹" w:date="2017-11-03T15:14:00Z">
              <w:r>
                <w:rPr>
                  <w:rFonts w:ascii="宋体" w:hAnsi="宋体" w:cs="宋体" w:hint="eastAsia"/>
                </w:rPr>
                <w:t>无</w:t>
              </w:r>
            </w:ins>
          </w:p>
        </w:tc>
        <w:tc>
          <w:tcPr>
            <w:tcW w:w="1134" w:type="dxa"/>
            <w:vAlign w:val="center"/>
          </w:tcPr>
          <w:p w:rsidR="00F16C16" w:rsidRDefault="00F16C16">
            <w:pPr>
              <w:jc w:val="center"/>
              <w:rPr>
                <w:ins w:id="78" w:author="吕朱莹" w:date="2017-11-09T10:28:00Z"/>
                <w:rFonts w:ascii="宋体" w:hAnsi="宋体" w:cs="宋体"/>
              </w:rPr>
            </w:pPr>
            <w:ins w:id="79" w:author="吕朱莹" w:date="2017-11-09T10:33:00Z">
              <w:r>
                <w:rPr>
                  <w:rFonts w:ascii="宋体" w:hAnsi="宋体" w:cs="宋体" w:hint="eastAsia"/>
                </w:rPr>
                <w:t>有</w:t>
              </w:r>
            </w:ins>
          </w:p>
        </w:tc>
        <w:tc>
          <w:tcPr>
            <w:tcW w:w="1134" w:type="dxa"/>
            <w:vAlign w:val="center"/>
          </w:tcPr>
          <w:p w:rsidR="00F16C16" w:rsidRDefault="00F16C16">
            <w:pPr>
              <w:jc w:val="center"/>
              <w:rPr>
                <w:ins w:id="80" w:author="吕朱莹" w:date="2017-11-09T10:28:00Z"/>
                <w:rFonts w:ascii="宋体" w:hAnsi="宋体" w:cs="宋体"/>
              </w:rPr>
            </w:pPr>
            <w:ins w:id="81" w:author="吕朱莹" w:date="2017-11-09T10:33:00Z">
              <w:r>
                <w:rPr>
                  <w:rFonts w:ascii="宋体" w:hAnsi="宋体" w:cs="宋体" w:hint="eastAsia"/>
                </w:rPr>
                <w:t>有</w:t>
              </w:r>
            </w:ins>
          </w:p>
        </w:tc>
        <w:tc>
          <w:tcPr>
            <w:tcW w:w="1417" w:type="dxa"/>
            <w:vAlign w:val="center"/>
          </w:tcPr>
          <w:p w:rsidR="00F16C16" w:rsidRDefault="00F16C16">
            <w:pPr>
              <w:jc w:val="center"/>
              <w:rPr>
                <w:ins w:id="82" w:author="吕朱莹" w:date="2017-11-09T10:28:00Z"/>
                <w:rFonts w:ascii="宋体" w:hAnsi="宋体" w:cs="宋体"/>
              </w:rPr>
            </w:pPr>
            <w:ins w:id="83" w:author="吕朱莹" w:date="2017-11-09T10:33:00Z">
              <w:r>
                <w:rPr>
                  <w:rFonts w:ascii="宋体" w:hAnsi="宋体" w:cs="宋体" w:hint="eastAsia"/>
                </w:rPr>
                <w:t>无</w:t>
              </w:r>
            </w:ins>
          </w:p>
        </w:tc>
        <w:tc>
          <w:tcPr>
            <w:tcW w:w="1560" w:type="dxa"/>
            <w:vAlign w:val="center"/>
          </w:tcPr>
          <w:p w:rsidR="00F16C16" w:rsidRDefault="00F16C16">
            <w:pPr>
              <w:jc w:val="center"/>
              <w:rPr>
                <w:ins w:id="84" w:author="吕朱莹" w:date="2017-11-09T10:28:00Z"/>
                <w:rFonts w:ascii="宋体" w:hAnsi="宋体" w:cs="宋体"/>
              </w:rPr>
            </w:pPr>
            <w:ins w:id="85" w:author="吕朱莹" w:date="2017-11-09T10:33:00Z">
              <w:r>
                <w:rPr>
                  <w:rFonts w:ascii="宋体" w:hAnsi="宋体" w:cs="宋体" w:hint="eastAsia"/>
                </w:rPr>
                <w:t>无</w:t>
              </w:r>
            </w:ins>
          </w:p>
        </w:tc>
      </w:tr>
      <w:tr w:rsidR="00F16C16" w:rsidRPr="000D53AF" w:rsidTr="00F16C16">
        <w:trPr>
          <w:trHeight w:val="567"/>
          <w:ins w:id="86" w:author="吕朱莹" w:date="2017-11-03T15:14:00Z"/>
        </w:trPr>
        <w:tc>
          <w:tcPr>
            <w:tcW w:w="1701" w:type="dxa"/>
            <w:vAlign w:val="center"/>
          </w:tcPr>
          <w:p w:rsidR="00F16C16" w:rsidRPr="000D53AF" w:rsidRDefault="00F16C16" w:rsidP="00B352CE">
            <w:pPr>
              <w:jc w:val="center"/>
              <w:rPr>
                <w:ins w:id="87" w:author="吕朱莹" w:date="2017-11-03T15:14:00Z"/>
                <w:rFonts w:ascii="宋体" w:hAnsi="宋体" w:cs="宋体"/>
              </w:rPr>
            </w:pPr>
            <w:ins w:id="88" w:author="吕朱莹" w:date="2017-11-03T15:14:00Z">
              <w:r>
                <w:rPr>
                  <w:rFonts w:ascii="宋体" w:hAnsi="宋体" w:cs="宋体"/>
                </w:rPr>
                <w:t>JH-4048</w:t>
              </w:r>
            </w:ins>
          </w:p>
        </w:tc>
        <w:tc>
          <w:tcPr>
            <w:tcW w:w="1077" w:type="dxa"/>
            <w:vAlign w:val="center"/>
          </w:tcPr>
          <w:p w:rsidR="00F16C16" w:rsidRPr="000D53AF" w:rsidRDefault="00F16C16" w:rsidP="000D53AF">
            <w:pPr>
              <w:jc w:val="center"/>
              <w:rPr>
                <w:ins w:id="89" w:author="吕朱莹" w:date="2017-11-03T15:14:00Z"/>
              </w:rPr>
            </w:pPr>
            <w:ins w:id="90" w:author="吕朱莹" w:date="2017-11-03T15:14:00Z">
              <w:r>
                <w:rPr>
                  <w:rFonts w:ascii="宋体" w:hAnsi="宋体" w:cs="宋体" w:hint="eastAsia"/>
                </w:rPr>
                <w:t>有</w:t>
              </w:r>
            </w:ins>
          </w:p>
        </w:tc>
        <w:tc>
          <w:tcPr>
            <w:tcW w:w="1077" w:type="dxa"/>
            <w:vAlign w:val="center"/>
          </w:tcPr>
          <w:p w:rsidR="00F16C16" w:rsidRPr="000D53AF" w:rsidRDefault="00F16C16" w:rsidP="000D53AF">
            <w:pPr>
              <w:jc w:val="center"/>
              <w:rPr>
                <w:ins w:id="91" w:author="吕朱莹" w:date="2017-11-03T15:14:00Z"/>
                <w:rFonts w:ascii="宋体" w:hAnsi="宋体" w:cs="宋体"/>
              </w:rPr>
            </w:pPr>
            <w:ins w:id="92" w:author="吕朱莹" w:date="2017-11-03T15:14:00Z">
              <w:r>
                <w:rPr>
                  <w:rFonts w:ascii="宋体" w:hAnsi="宋体" w:cs="宋体" w:hint="eastAsia"/>
                </w:rPr>
                <w:t>有</w:t>
              </w:r>
            </w:ins>
          </w:p>
        </w:tc>
        <w:tc>
          <w:tcPr>
            <w:tcW w:w="1390" w:type="dxa"/>
            <w:vAlign w:val="center"/>
          </w:tcPr>
          <w:p w:rsidR="00F16C16" w:rsidRDefault="00F16C16">
            <w:pPr>
              <w:jc w:val="center"/>
              <w:rPr>
                <w:ins w:id="93" w:author="吕朱莹" w:date="2017-11-03T15:14:00Z"/>
                <w:rFonts w:ascii="宋体" w:hAnsi="宋体" w:cs="宋体"/>
              </w:rPr>
            </w:pPr>
            <w:ins w:id="94" w:author="吕朱莹" w:date="2017-11-03T15:14:00Z">
              <w:r>
                <w:rPr>
                  <w:rFonts w:ascii="宋体" w:hAnsi="宋体" w:cs="宋体" w:hint="eastAsia"/>
                </w:rPr>
                <w:t>有</w:t>
              </w:r>
            </w:ins>
          </w:p>
        </w:tc>
        <w:tc>
          <w:tcPr>
            <w:tcW w:w="992" w:type="dxa"/>
            <w:vAlign w:val="center"/>
          </w:tcPr>
          <w:p w:rsidR="00F16C16" w:rsidRDefault="00F16C16">
            <w:pPr>
              <w:jc w:val="center"/>
              <w:rPr>
                <w:ins w:id="95" w:author="吕朱莹" w:date="2017-11-03T15:14:00Z"/>
                <w:rFonts w:ascii="宋体" w:hAnsi="宋体" w:cs="宋体"/>
              </w:rPr>
            </w:pPr>
            <w:ins w:id="96" w:author="吕朱莹" w:date="2017-11-03T15:14:00Z">
              <w:r>
                <w:rPr>
                  <w:rFonts w:ascii="宋体" w:hAnsi="宋体" w:cs="宋体"/>
                </w:rPr>
                <w:t>1</w:t>
              </w:r>
            </w:ins>
          </w:p>
        </w:tc>
        <w:tc>
          <w:tcPr>
            <w:tcW w:w="1134" w:type="dxa"/>
            <w:vAlign w:val="center"/>
          </w:tcPr>
          <w:p w:rsidR="00F16C16" w:rsidRDefault="00F16C16">
            <w:pPr>
              <w:jc w:val="center"/>
              <w:rPr>
                <w:ins w:id="97" w:author="吕朱莹" w:date="2017-11-03T15:14:00Z"/>
                <w:rFonts w:ascii="宋体" w:hAnsi="宋体" w:cs="宋体"/>
              </w:rPr>
            </w:pPr>
            <w:ins w:id="98" w:author="吕朱莹" w:date="2017-11-03T15:14:00Z">
              <w:r>
                <w:rPr>
                  <w:rFonts w:ascii="宋体" w:hAnsi="宋体" w:cs="宋体" w:hint="eastAsia"/>
                </w:rPr>
                <w:t>无</w:t>
              </w:r>
            </w:ins>
          </w:p>
        </w:tc>
        <w:tc>
          <w:tcPr>
            <w:tcW w:w="851" w:type="dxa"/>
            <w:vAlign w:val="center"/>
          </w:tcPr>
          <w:p w:rsidR="00F16C16" w:rsidRDefault="00F16C16">
            <w:pPr>
              <w:jc w:val="center"/>
              <w:rPr>
                <w:ins w:id="99" w:author="吕朱莹" w:date="2017-11-03T15:14:00Z"/>
                <w:rFonts w:ascii="宋体" w:hAnsi="宋体" w:cs="宋体"/>
              </w:rPr>
            </w:pPr>
            <w:ins w:id="100" w:author="吕朱莹" w:date="2017-11-03T15:14:00Z">
              <w:r>
                <w:rPr>
                  <w:rFonts w:ascii="宋体" w:hAnsi="宋体" w:cs="宋体" w:hint="eastAsia"/>
                </w:rPr>
                <w:t>无</w:t>
              </w:r>
            </w:ins>
          </w:p>
        </w:tc>
        <w:tc>
          <w:tcPr>
            <w:tcW w:w="1134" w:type="dxa"/>
            <w:vAlign w:val="center"/>
          </w:tcPr>
          <w:p w:rsidR="00F16C16" w:rsidRDefault="00F16C16">
            <w:pPr>
              <w:jc w:val="center"/>
              <w:rPr>
                <w:ins w:id="101" w:author="吕朱莹" w:date="2017-11-09T10:28:00Z"/>
                <w:rFonts w:ascii="宋体" w:hAnsi="宋体" w:cs="宋体"/>
              </w:rPr>
            </w:pPr>
            <w:ins w:id="102" w:author="吕朱莹" w:date="2017-11-09T10:33:00Z">
              <w:r>
                <w:rPr>
                  <w:rFonts w:ascii="宋体" w:hAnsi="宋体" w:cs="宋体" w:hint="eastAsia"/>
                </w:rPr>
                <w:t>有</w:t>
              </w:r>
            </w:ins>
          </w:p>
        </w:tc>
        <w:tc>
          <w:tcPr>
            <w:tcW w:w="1134" w:type="dxa"/>
            <w:vAlign w:val="center"/>
          </w:tcPr>
          <w:p w:rsidR="00F16C16" w:rsidRDefault="00F16C16">
            <w:pPr>
              <w:jc w:val="center"/>
              <w:rPr>
                <w:ins w:id="103" w:author="吕朱莹" w:date="2017-11-09T10:28:00Z"/>
                <w:rFonts w:ascii="宋体" w:hAnsi="宋体" w:cs="宋体"/>
              </w:rPr>
            </w:pPr>
            <w:ins w:id="104" w:author="吕朱莹" w:date="2017-11-09T10:33:00Z">
              <w:r>
                <w:rPr>
                  <w:rFonts w:ascii="宋体" w:hAnsi="宋体" w:cs="宋体" w:hint="eastAsia"/>
                </w:rPr>
                <w:t>有</w:t>
              </w:r>
            </w:ins>
          </w:p>
        </w:tc>
        <w:tc>
          <w:tcPr>
            <w:tcW w:w="1417" w:type="dxa"/>
            <w:vAlign w:val="center"/>
          </w:tcPr>
          <w:p w:rsidR="00F16C16" w:rsidRDefault="00F16C16">
            <w:pPr>
              <w:jc w:val="center"/>
              <w:rPr>
                <w:ins w:id="105" w:author="吕朱莹" w:date="2017-11-09T10:28:00Z"/>
                <w:rFonts w:ascii="宋体" w:hAnsi="宋体" w:cs="宋体"/>
              </w:rPr>
            </w:pPr>
            <w:ins w:id="106" w:author="吕朱莹" w:date="2017-11-09T10:33:00Z">
              <w:r>
                <w:rPr>
                  <w:rFonts w:ascii="宋体" w:hAnsi="宋体" w:cs="宋体" w:hint="eastAsia"/>
                </w:rPr>
                <w:t>无</w:t>
              </w:r>
            </w:ins>
          </w:p>
        </w:tc>
        <w:tc>
          <w:tcPr>
            <w:tcW w:w="1560" w:type="dxa"/>
            <w:vAlign w:val="center"/>
          </w:tcPr>
          <w:p w:rsidR="00F16C16" w:rsidRDefault="00F16C16">
            <w:pPr>
              <w:jc w:val="center"/>
              <w:rPr>
                <w:ins w:id="107" w:author="吕朱莹" w:date="2017-11-09T10:28:00Z"/>
                <w:rFonts w:ascii="宋体" w:hAnsi="宋体" w:cs="宋体"/>
              </w:rPr>
            </w:pPr>
            <w:ins w:id="108" w:author="吕朱莹" w:date="2017-11-09T10:33:00Z">
              <w:r>
                <w:rPr>
                  <w:rFonts w:ascii="宋体" w:hAnsi="宋体" w:cs="宋体" w:hint="eastAsia"/>
                </w:rPr>
                <w:t>无</w:t>
              </w:r>
            </w:ins>
          </w:p>
        </w:tc>
      </w:tr>
      <w:tr w:rsidR="00F16C16" w:rsidRPr="000D53AF" w:rsidTr="00F16C16">
        <w:trPr>
          <w:trHeight w:val="567"/>
          <w:ins w:id="109" w:author="吕朱莹" w:date="2017-11-03T15:14:00Z"/>
        </w:trPr>
        <w:tc>
          <w:tcPr>
            <w:tcW w:w="1701" w:type="dxa"/>
            <w:vAlign w:val="center"/>
          </w:tcPr>
          <w:p w:rsidR="00F16C16" w:rsidRPr="000D53AF" w:rsidRDefault="00F16C16" w:rsidP="00B352CE">
            <w:pPr>
              <w:jc w:val="center"/>
              <w:rPr>
                <w:ins w:id="110" w:author="吕朱莹" w:date="2017-11-03T15:14:00Z"/>
                <w:rFonts w:ascii="宋体" w:hAnsi="宋体" w:cs="宋体"/>
              </w:rPr>
            </w:pPr>
            <w:ins w:id="111" w:author="吕朱莹" w:date="2017-11-03T15:14:00Z">
              <w:r>
                <w:rPr>
                  <w:rFonts w:ascii="宋体" w:hAnsi="宋体" w:cs="宋体"/>
                </w:rPr>
                <w:t>JH-5058I</w:t>
              </w:r>
            </w:ins>
          </w:p>
        </w:tc>
        <w:tc>
          <w:tcPr>
            <w:tcW w:w="1077" w:type="dxa"/>
            <w:vAlign w:val="center"/>
          </w:tcPr>
          <w:p w:rsidR="00F16C16" w:rsidRPr="000D53AF" w:rsidRDefault="00F16C16" w:rsidP="000D53AF">
            <w:pPr>
              <w:jc w:val="center"/>
              <w:rPr>
                <w:ins w:id="112" w:author="吕朱莹" w:date="2017-11-03T15:14:00Z"/>
              </w:rPr>
            </w:pPr>
            <w:ins w:id="113" w:author="吕朱莹" w:date="2017-11-03T15:14:00Z">
              <w:r>
                <w:rPr>
                  <w:rFonts w:ascii="宋体" w:hAnsi="宋体" w:cs="宋体" w:hint="eastAsia"/>
                </w:rPr>
                <w:t>无</w:t>
              </w:r>
            </w:ins>
          </w:p>
        </w:tc>
        <w:tc>
          <w:tcPr>
            <w:tcW w:w="1077" w:type="dxa"/>
            <w:vAlign w:val="center"/>
          </w:tcPr>
          <w:p w:rsidR="00F16C16" w:rsidRPr="000D53AF" w:rsidRDefault="00F16C16" w:rsidP="000D53AF">
            <w:pPr>
              <w:jc w:val="center"/>
              <w:rPr>
                <w:ins w:id="114" w:author="吕朱莹" w:date="2017-11-03T15:14:00Z"/>
              </w:rPr>
            </w:pPr>
            <w:ins w:id="115" w:author="吕朱莹" w:date="2017-11-03T15:14:00Z">
              <w:r>
                <w:rPr>
                  <w:rFonts w:ascii="宋体" w:hAnsi="宋体" w:cs="宋体" w:hint="eastAsia"/>
                </w:rPr>
                <w:t>无</w:t>
              </w:r>
            </w:ins>
          </w:p>
        </w:tc>
        <w:tc>
          <w:tcPr>
            <w:tcW w:w="1390" w:type="dxa"/>
            <w:vAlign w:val="center"/>
          </w:tcPr>
          <w:p w:rsidR="00F16C16" w:rsidRDefault="00F16C16">
            <w:pPr>
              <w:jc w:val="center"/>
              <w:rPr>
                <w:ins w:id="116" w:author="吕朱莹" w:date="2017-11-03T15:14:00Z"/>
              </w:rPr>
            </w:pPr>
            <w:ins w:id="117" w:author="吕朱莹" w:date="2017-11-03T15:14:00Z">
              <w:r>
                <w:rPr>
                  <w:rFonts w:ascii="宋体" w:hAnsi="宋体" w:cs="宋体" w:hint="eastAsia"/>
                </w:rPr>
                <w:t>无</w:t>
              </w:r>
            </w:ins>
          </w:p>
        </w:tc>
        <w:tc>
          <w:tcPr>
            <w:tcW w:w="992" w:type="dxa"/>
            <w:vAlign w:val="center"/>
          </w:tcPr>
          <w:p w:rsidR="00F16C16" w:rsidRDefault="00F16C16">
            <w:pPr>
              <w:jc w:val="center"/>
              <w:rPr>
                <w:ins w:id="118" w:author="吕朱莹" w:date="2017-11-03T15:14:00Z"/>
                <w:rFonts w:ascii="宋体" w:hAnsi="宋体" w:cs="宋体"/>
              </w:rPr>
            </w:pPr>
            <w:ins w:id="119" w:author="吕朱莹" w:date="2017-11-03T15:14:00Z">
              <w:r>
                <w:rPr>
                  <w:rFonts w:ascii="宋体" w:hAnsi="宋体" w:cs="宋体"/>
                </w:rPr>
                <w:t>1</w:t>
              </w:r>
            </w:ins>
          </w:p>
        </w:tc>
        <w:tc>
          <w:tcPr>
            <w:tcW w:w="1134" w:type="dxa"/>
            <w:vAlign w:val="center"/>
          </w:tcPr>
          <w:p w:rsidR="00F16C16" w:rsidRDefault="00F16C16">
            <w:pPr>
              <w:jc w:val="center"/>
              <w:rPr>
                <w:ins w:id="120" w:author="吕朱莹" w:date="2017-11-03T15:14:00Z"/>
                <w:rFonts w:ascii="宋体" w:hAnsi="宋体" w:cs="宋体"/>
              </w:rPr>
            </w:pPr>
            <w:ins w:id="121" w:author="吕朱莹" w:date="2017-11-03T15:14:00Z">
              <w:r>
                <w:rPr>
                  <w:rFonts w:ascii="宋体" w:hAnsi="宋体" w:cs="宋体"/>
                </w:rPr>
                <w:t>1</w:t>
              </w:r>
            </w:ins>
          </w:p>
        </w:tc>
        <w:tc>
          <w:tcPr>
            <w:tcW w:w="851" w:type="dxa"/>
            <w:vAlign w:val="center"/>
          </w:tcPr>
          <w:p w:rsidR="00F16C16" w:rsidRDefault="00F16C16">
            <w:pPr>
              <w:jc w:val="center"/>
              <w:rPr>
                <w:ins w:id="122" w:author="吕朱莹" w:date="2017-11-03T15:14:00Z"/>
                <w:rFonts w:ascii="宋体" w:hAnsi="宋体" w:cs="宋体"/>
              </w:rPr>
            </w:pPr>
            <w:ins w:id="123" w:author="吕朱莹" w:date="2017-11-03T15:14:00Z">
              <w:r>
                <w:rPr>
                  <w:rFonts w:ascii="宋体" w:hAnsi="宋体" w:cs="宋体" w:hint="eastAsia"/>
                </w:rPr>
                <w:t>无</w:t>
              </w:r>
            </w:ins>
          </w:p>
        </w:tc>
        <w:tc>
          <w:tcPr>
            <w:tcW w:w="1134" w:type="dxa"/>
            <w:vAlign w:val="center"/>
          </w:tcPr>
          <w:p w:rsidR="00F16C16" w:rsidRDefault="00F16C16">
            <w:pPr>
              <w:jc w:val="center"/>
              <w:rPr>
                <w:ins w:id="124" w:author="吕朱莹" w:date="2017-11-09T10:28:00Z"/>
                <w:rFonts w:ascii="宋体" w:hAnsi="宋体" w:cs="宋体"/>
              </w:rPr>
            </w:pPr>
            <w:ins w:id="125" w:author="吕朱莹" w:date="2017-11-09T10:33:00Z">
              <w:r>
                <w:rPr>
                  <w:rFonts w:ascii="宋体" w:hAnsi="宋体" w:cs="宋体" w:hint="eastAsia"/>
                </w:rPr>
                <w:t>有</w:t>
              </w:r>
            </w:ins>
          </w:p>
        </w:tc>
        <w:tc>
          <w:tcPr>
            <w:tcW w:w="1134" w:type="dxa"/>
            <w:vAlign w:val="center"/>
          </w:tcPr>
          <w:p w:rsidR="00F16C16" w:rsidRDefault="00F16C16">
            <w:pPr>
              <w:jc w:val="center"/>
              <w:rPr>
                <w:ins w:id="126" w:author="吕朱莹" w:date="2017-11-09T10:28:00Z"/>
                <w:rFonts w:ascii="宋体" w:hAnsi="宋体" w:cs="宋体"/>
              </w:rPr>
            </w:pPr>
            <w:ins w:id="127" w:author="吕朱莹" w:date="2017-11-09T10:33:00Z">
              <w:r>
                <w:rPr>
                  <w:rFonts w:ascii="宋体" w:hAnsi="宋体" w:cs="宋体" w:hint="eastAsia"/>
                </w:rPr>
                <w:t>有</w:t>
              </w:r>
            </w:ins>
          </w:p>
        </w:tc>
        <w:tc>
          <w:tcPr>
            <w:tcW w:w="1417" w:type="dxa"/>
            <w:vAlign w:val="center"/>
          </w:tcPr>
          <w:p w:rsidR="00F16C16" w:rsidRDefault="00F16C16">
            <w:pPr>
              <w:jc w:val="center"/>
              <w:rPr>
                <w:ins w:id="128" w:author="吕朱莹" w:date="2017-11-09T10:28:00Z"/>
                <w:rFonts w:ascii="宋体" w:hAnsi="宋体" w:cs="宋体"/>
              </w:rPr>
            </w:pPr>
            <w:ins w:id="129" w:author="吕朱莹" w:date="2017-11-09T10:33:00Z">
              <w:r>
                <w:rPr>
                  <w:rFonts w:ascii="宋体" w:hAnsi="宋体" w:cs="宋体" w:hint="eastAsia"/>
                </w:rPr>
                <w:t>无</w:t>
              </w:r>
            </w:ins>
          </w:p>
        </w:tc>
        <w:tc>
          <w:tcPr>
            <w:tcW w:w="1560" w:type="dxa"/>
            <w:vAlign w:val="center"/>
          </w:tcPr>
          <w:p w:rsidR="00F16C16" w:rsidRDefault="00F16C16">
            <w:pPr>
              <w:jc w:val="center"/>
              <w:rPr>
                <w:ins w:id="130" w:author="吕朱莹" w:date="2017-11-09T10:28:00Z"/>
                <w:rFonts w:ascii="宋体" w:hAnsi="宋体" w:cs="宋体"/>
              </w:rPr>
            </w:pPr>
            <w:ins w:id="131" w:author="吕朱莹" w:date="2017-11-09T10:33:00Z">
              <w:r>
                <w:rPr>
                  <w:rFonts w:ascii="宋体" w:hAnsi="宋体" w:cs="宋体" w:hint="eastAsia"/>
                </w:rPr>
                <w:t>无</w:t>
              </w:r>
            </w:ins>
          </w:p>
        </w:tc>
      </w:tr>
      <w:tr w:rsidR="00F16C16" w:rsidRPr="000D53AF" w:rsidTr="00F16C16">
        <w:trPr>
          <w:trHeight w:val="567"/>
          <w:ins w:id="132" w:author="吕朱莹" w:date="2017-11-03T15:14:00Z"/>
        </w:trPr>
        <w:tc>
          <w:tcPr>
            <w:tcW w:w="1701" w:type="dxa"/>
            <w:vAlign w:val="center"/>
          </w:tcPr>
          <w:p w:rsidR="00F16C16" w:rsidRPr="000D53AF" w:rsidRDefault="00F16C16" w:rsidP="00B352CE">
            <w:pPr>
              <w:jc w:val="center"/>
              <w:rPr>
                <w:ins w:id="133" w:author="吕朱莹" w:date="2017-11-03T15:14:00Z"/>
                <w:rFonts w:ascii="宋体" w:hAnsi="宋体" w:cs="宋体"/>
              </w:rPr>
            </w:pPr>
            <w:ins w:id="134" w:author="吕朱莹" w:date="2017-11-03T15:14:00Z">
              <w:r>
                <w:rPr>
                  <w:rFonts w:ascii="宋体" w:hAnsi="宋体" w:cs="宋体"/>
                </w:rPr>
                <w:t>JH-5058</w:t>
              </w:r>
            </w:ins>
          </w:p>
        </w:tc>
        <w:tc>
          <w:tcPr>
            <w:tcW w:w="1077" w:type="dxa"/>
            <w:vAlign w:val="center"/>
          </w:tcPr>
          <w:p w:rsidR="00F16C16" w:rsidRPr="000D53AF" w:rsidRDefault="00F16C16" w:rsidP="000D53AF">
            <w:pPr>
              <w:jc w:val="center"/>
              <w:rPr>
                <w:ins w:id="135" w:author="吕朱莹" w:date="2017-11-03T15:14:00Z"/>
              </w:rPr>
            </w:pPr>
            <w:ins w:id="136" w:author="吕朱莹" w:date="2017-11-03T15:14:00Z">
              <w:r>
                <w:rPr>
                  <w:rFonts w:ascii="宋体" w:hAnsi="宋体" w:cs="宋体" w:hint="eastAsia"/>
                </w:rPr>
                <w:t>有</w:t>
              </w:r>
            </w:ins>
          </w:p>
        </w:tc>
        <w:tc>
          <w:tcPr>
            <w:tcW w:w="1077" w:type="dxa"/>
            <w:vAlign w:val="center"/>
          </w:tcPr>
          <w:p w:rsidR="00F16C16" w:rsidRPr="000D53AF" w:rsidRDefault="00F16C16" w:rsidP="000D53AF">
            <w:pPr>
              <w:jc w:val="center"/>
              <w:rPr>
                <w:ins w:id="137" w:author="吕朱莹" w:date="2017-11-03T15:14:00Z"/>
                <w:rFonts w:ascii="宋体" w:hAnsi="宋体" w:cs="宋体"/>
              </w:rPr>
            </w:pPr>
            <w:ins w:id="138" w:author="吕朱莹" w:date="2017-11-03T15:14:00Z">
              <w:r>
                <w:rPr>
                  <w:rFonts w:ascii="宋体" w:hAnsi="宋体" w:cs="宋体" w:hint="eastAsia"/>
                </w:rPr>
                <w:t>有</w:t>
              </w:r>
            </w:ins>
          </w:p>
        </w:tc>
        <w:tc>
          <w:tcPr>
            <w:tcW w:w="1390" w:type="dxa"/>
            <w:vAlign w:val="center"/>
          </w:tcPr>
          <w:p w:rsidR="00F16C16" w:rsidRDefault="00F16C16">
            <w:pPr>
              <w:jc w:val="center"/>
              <w:rPr>
                <w:ins w:id="139" w:author="吕朱莹" w:date="2017-11-03T15:14:00Z"/>
                <w:rFonts w:ascii="宋体" w:hAnsi="宋体" w:cs="宋体"/>
              </w:rPr>
            </w:pPr>
            <w:ins w:id="140" w:author="吕朱莹" w:date="2017-11-03T15:14:00Z">
              <w:r>
                <w:rPr>
                  <w:rFonts w:ascii="宋体" w:hAnsi="宋体" w:cs="宋体" w:hint="eastAsia"/>
                </w:rPr>
                <w:t>有</w:t>
              </w:r>
            </w:ins>
          </w:p>
        </w:tc>
        <w:tc>
          <w:tcPr>
            <w:tcW w:w="992" w:type="dxa"/>
            <w:vAlign w:val="center"/>
          </w:tcPr>
          <w:p w:rsidR="00F16C16" w:rsidRDefault="00F16C16">
            <w:pPr>
              <w:jc w:val="center"/>
              <w:rPr>
                <w:ins w:id="141" w:author="吕朱莹" w:date="2017-11-03T15:14:00Z"/>
                <w:rFonts w:ascii="宋体" w:hAnsi="宋体" w:cs="宋体"/>
              </w:rPr>
            </w:pPr>
            <w:ins w:id="142" w:author="吕朱莹" w:date="2017-11-03T15:14:00Z">
              <w:r>
                <w:rPr>
                  <w:rFonts w:ascii="宋体" w:hAnsi="宋体" w:cs="宋体"/>
                </w:rPr>
                <w:t>1</w:t>
              </w:r>
            </w:ins>
          </w:p>
        </w:tc>
        <w:tc>
          <w:tcPr>
            <w:tcW w:w="1134" w:type="dxa"/>
            <w:vAlign w:val="center"/>
          </w:tcPr>
          <w:p w:rsidR="00F16C16" w:rsidRDefault="00F16C16">
            <w:pPr>
              <w:jc w:val="center"/>
              <w:rPr>
                <w:ins w:id="143" w:author="吕朱莹" w:date="2017-11-03T15:14:00Z"/>
                <w:rFonts w:ascii="宋体" w:hAnsi="宋体" w:cs="宋体"/>
              </w:rPr>
            </w:pPr>
            <w:ins w:id="144" w:author="吕朱莹" w:date="2017-11-03T15:14:00Z">
              <w:r>
                <w:rPr>
                  <w:rFonts w:ascii="宋体" w:hAnsi="宋体" w:cs="宋体"/>
                </w:rPr>
                <w:t>1</w:t>
              </w:r>
            </w:ins>
          </w:p>
        </w:tc>
        <w:tc>
          <w:tcPr>
            <w:tcW w:w="851" w:type="dxa"/>
            <w:vAlign w:val="center"/>
          </w:tcPr>
          <w:p w:rsidR="00F16C16" w:rsidRDefault="00F16C16">
            <w:pPr>
              <w:jc w:val="center"/>
              <w:rPr>
                <w:ins w:id="145" w:author="吕朱莹" w:date="2017-11-03T15:14:00Z"/>
                <w:rFonts w:ascii="宋体" w:hAnsi="宋体" w:cs="宋体"/>
              </w:rPr>
            </w:pPr>
            <w:ins w:id="146" w:author="吕朱莹" w:date="2017-11-03T15:14:00Z">
              <w:r>
                <w:rPr>
                  <w:rFonts w:ascii="宋体" w:hAnsi="宋体" w:cs="宋体" w:hint="eastAsia"/>
                </w:rPr>
                <w:t>无</w:t>
              </w:r>
            </w:ins>
          </w:p>
        </w:tc>
        <w:tc>
          <w:tcPr>
            <w:tcW w:w="1134" w:type="dxa"/>
            <w:vAlign w:val="center"/>
          </w:tcPr>
          <w:p w:rsidR="00F16C16" w:rsidRDefault="00F16C16">
            <w:pPr>
              <w:jc w:val="center"/>
              <w:rPr>
                <w:ins w:id="147" w:author="吕朱莹" w:date="2017-11-09T10:28:00Z"/>
                <w:rFonts w:ascii="宋体" w:hAnsi="宋体" w:cs="宋体"/>
              </w:rPr>
            </w:pPr>
            <w:ins w:id="148" w:author="吕朱莹" w:date="2017-11-09T10:33:00Z">
              <w:r>
                <w:rPr>
                  <w:rFonts w:ascii="宋体" w:hAnsi="宋体" w:cs="宋体" w:hint="eastAsia"/>
                </w:rPr>
                <w:t>有</w:t>
              </w:r>
            </w:ins>
          </w:p>
        </w:tc>
        <w:tc>
          <w:tcPr>
            <w:tcW w:w="1134" w:type="dxa"/>
            <w:vAlign w:val="center"/>
          </w:tcPr>
          <w:p w:rsidR="00F16C16" w:rsidRDefault="00F16C16">
            <w:pPr>
              <w:jc w:val="center"/>
              <w:rPr>
                <w:ins w:id="149" w:author="吕朱莹" w:date="2017-11-09T10:28:00Z"/>
                <w:rFonts w:ascii="宋体" w:hAnsi="宋体" w:cs="宋体"/>
              </w:rPr>
            </w:pPr>
            <w:ins w:id="150" w:author="吕朱莹" w:date="2017-11-09T10:33:00Z">
              <w:r>
                <w:rPr>
                  <w:rFonts w:ascii="宋体" w:hAnsi="宋体" w:cs="宋体" w:hint="eastAsia"/>
                </w:rPr>
                <w:t>有</w:t>
              </w:r>
            </w:ins>
          </w:p>
        </w:tc>
        <w:tc>
          <w:tcPr>
            <w:tcW w:w="1417" w:type="dxa"/>
            <w:vAlign w:val="center"/>
          </w:tcPr>
          <w:p w:rsidR="00F16C16" w:rsidRDefault="00F16C16">
            <w:pPr>
              <w:jc w:val="center"/>
              <w:rPr>
                <w:ins w:id="151" w:author="吕朱莹" w:date="2017-11-09T10:28:00Z"/>
                <w:rFonts w:ascii="宋体" w:hAnsi="宋体" w:cs="宋体"/>
              </w:rPr>
            </w:pPr>
            <w:ins w:id="152" w:author="吕朱莹" w:date="2017-11-09T10:33:00Z">
              <w:r>
                <w:rPr>
                  <w:rFonts w:ascii="宋体" w:hAnsi="宋体" w:cs="宋体" w:hint="eastAsia"/>
                </w:rPr>
                <w:t>无</w:t>
              </w:r>
            </w:ins>
          </w:p>
        </w:tc>
        <w:tc>
          <w:tcPr>
            <w:tcW w:w="1560" w:type="dxa"/>
            <w:vAlign w:val="center"/>
          </w:tcPr>
          <w:p w:rsidR="00F16C16" w:rsidRDefault="00F16C16">
            <w:pPr>
              <w:jc w:val="center"/>
              <w:rPr>
                <w:ins w:id="153" w:author="吕朱莹" w:date="2017-11-09T10:28:00Z"/>
                <w:rFonts w:ascii="宋体" w:hAnsi="宋体" w:cs="宋体"/>
              </w:rPr>
            </w:pPr>
            <w:ins w:id="154" w:author="吕朱莹" w:date="2017-11-09T10:33:00Z">
              <w:r>
                <w:rPr>
                  <w:rFonts w:ascii="宋体" w:hAnsi="宋体" w:cs="宋体" w:hint="eastAsia"/>
                </w:rPr>
                <w:t>无</w:t>
              </w:r>
            </w:ins>
          </w:p>
        </w:tc>
      </w:tr>
      <w:tr w:rsidR="00F16C16" w:rsidRPr="000D53AF" w:rsidTr="00F16C16">
        <w:trPr>
          <w:trHeight w:val="567"/>
          <w:ins w:id="155" w:author="吕朱莹" w:date="2017-11-03T15:14:00Z"/>
        </w:trPr>
        <w:tc>
          <w:tcPr>
            <w:tcW w:w="1701" w:type="dxa"/>
            <w:vAlign w:val="center"/>
          </w:tcPr>
          <w:p w:rsidR="00F16C16" w:rsidRPr="000D53AF" w:rsidRDefault="00F16C16" w:rsidP="00B352CE">
            <w:pPr>
              <w:jc w:val="center"/>
              <w:rPr>
                <w:ins w:id="156" w:author="吕朱莹" w:date="2017-11-03T15:14:00Z"/>
                <w:rFonts w:ascii="宋体" w:hAnsi="宋体" w:cs="宋体"/>
              </w:rPr>
            </w:pPr>
            <w:ins w:id="157" w:author="吕朱莹" w:date="2017-11-03T15:14:00Z">
              <w:r>
                <w:rPr>
                  <w:rFonts w:ascii="宋体" w:hAnsi="宋体" w:cs="宋体"/>
                </w:rPr>
                <w:t>JH-6068I</w:t>
              </w:r>
            </w:ins>
          </w:p>
        </w:tc>
        <w:tc>
          <w:tcPr>
            <w:tcW w:w="1077" w:type="dxa"/>
            <w:vAlign w:val="center"/>
          </w:tcPr>
          <w:p w:rsidR="00F16C16" w:rsidRPr="000D53AF" w:rsidRDefault="00F16C16" w:rsidP="000D53AF">
            <w:pPr>
              <w:jc w:val="center"/>
              <w:rPr>
                <w:ins w:id="158" w:author="吕朱莹" w:date="2017-11-03T15:14:00Z"/>
              </w:rPr>
            </w:pPr>
            <w:ins w:id="159" w:author="吕朱莹" w:date="2017-11-03T15:14:00Z">
              <w:r>
                <w:rPr>
                  <w:rFonts w:ascii="宋体" w:hAnsi="宋体" w:cs="宋体" w:hint="eastAsia"/>
                </w:rPr>
                <w:t>无</w:t>
              </w:r>
            </w:ins>
          </w:p>
        </w:tc>
        <w:tc>
          <w:tcPr>
            <w:tcW w:w="1077" w:type="dxa"/>
            <w:vAlign w:val="center"/>
          </w:tcPr>
          <w:p w:rsidR="00F16C16" w:rsidRPr="000D53AF" w:rsidRDefault="00F16C16" w:rsidP="000D53AF">
            <w:pPr>
              <w:jc w:val="center"/>
              <w:rPr>
                <w:ins w:id="160" w:author="吕朱莹" w:date="2017-11-03T15:14:00Z"/>
              </w:rPr>
            </w:pPr>
            <w:ins w:id="161" w:author="吕朱莹" w:date="2017-11-03T15:14:00Z">
              <w:r>
                <w:rPr>
                  <w:rFonts w:ascii="宋体" w:hAnsi="宋体" w:cs="宋体" w:hint="eastAsia"/>
                </w:rPr>
                <w:t>无</w:t>
              </w:r>
            </w:ins>
          </w:p>
        </w:tc>
        <w:tc>
          <w:tcPr>
            <w:tcW w:w="1390" w:type="dxa"/>
            <w:vAlign w:val="center"/>
          </w:tcPr>
          <w:p w:rsidR="00F16C16" w:rsidRDefault="00F16C16">
            <w:pPr>
              <w:jc w:val="center"/>
              <w:rPr>
                <w:ins w:id="162" w:author="吕朱莹" w:date="2017-11-03T15:14:00Z"/>
              </w:rPr>
            </w:pPr>
            <w:ins w:id="163" w:author="吕朱莹" w:date="2017-11-03T15:14:00Z">
              <w:r>
                <w:rPr>
                  <w:rFonts w:ascii="宋体" w:hAnsi="宋体" w:cs="宋体" w:hint="eastAsia"/>
                </w:rPr>
                <w:t>无</w:t>
              </w:r>
            </w:ins>
          </w:p>
        </w:tc>
        <w:tc>
          <w:tcPr>
            <w:tcW w:w="992" w:type="dxa"/>
            <w:vAlign w:val="center"/>
          </w:tcPr>
          <w:p w:rsidR="00F16C16" w:rsidRDefault="00F16C16">
            <w:pPr>
              <w:jc w:val="center"/>
              <w:rPr>
                <w:ins w:id="164" w:author="吕朱莹" w:date="2017-11-03T15:14:00Z"/>
                <w:rFonts w:ascii="宋体" w:hAnsi="宋体" w:cs="宋体"/>
              </w:rPr>
            </w:pPr>
            <w:ins w:id="165" w:author="吕朱莹" w:date="2017-11-03T15:14:00Z">
              <w:r>
                <w:rPr>
                  <w:rFonts w:ascii="宋体" w:hAnsi="宋体" w:cs="宋体"/>
                </w:rPr>
                <w:t>1</w:t>
              </w:r>
            </w:ins>
          </w:p>
        </w:tc>
        <w:tc>
          <w:tcPr>
            <w:tcW w:w="1134" w:type="dxa"/>
            <w:vAlign w:val="center"/>
          </w:tcPr>
          <w:p w:rsidR="00F16C16" w:rsidRDefault="00F16C16">
            <w:pPr>
              <w:jc w:val="center"/>
              <w:rPr>
                <w:ins w:id="166" w:author="吕朱莹" w:date="2017-11-03T15:14:00Z"/>
                <w:rFonts w:ascii="宋体" w:hAnsi="宋体" w:cs="宋体"/>
              </w:rPr>
            </w:pPr>
            <w:ins w:id="167" w:author="吕朱莹" w:date="2017-11-03T15:14:00Z">
              <w:r>
                <w:rPr>
                  <w:rFonts w:ascii="宋体" w:hAnsi="宋体" w:cs="宋体"/>
                </w:rPr>
                <w:t>1</w:t>
              </w:r>
            </w:ins>
          </w:p>
        </w:tc>
        <w:tc>
          <w:tcPr>
            <w:tcW w:w="851" w:type="dxa"/>
            <w:vAlign w:val="center"/>
          </w:tcPr>
          <w:p w:rsidR="00F16C16" w:rsidRDefault="00F16C16">
            <w:pPr>
              <w:jc w:val="center"/>
              <w:rPr>
                <w:ins w:id="168" w:author="吕朱莹" w:date="2017-11-03T15:14:00Z"/>
                <w:rFonts w:ascii="宋体" w:hAnsi="宋体" w:cs="宋体"/>
              </w:rPr>
            </w:pPr>
            <w:ins w:id="169" w:author="吕朱莹" w:date="2017-11-03T15:14:00Z">
              <w:r>
                <w:rPr>
                  <w:rFonts w:ascii="宋体" w:hAnsi="宋体" w:cs="宋体" w:hint="eastAsia"/>
                </w:rPr>
                <w:t>无</w:t>
              </w:r>
            </w:ins>
          </w:p>
        </w:tc>
        <w:tc>
          <w:tcPr>
            <w:tcW w:w="1134" w:type="dxa"/>
            <w:vAlign w:val="center"/>
          </w:tcPr>
          <w:p w:rsidR="00F16C16" w:rsidRDefault="00F16C16">
            <w:pPr>
              <w:jc w:val="center"/>
              <w:rPr>
                <w:ins w:id="170" w:author="吕朱莹" w:date="2017-11-09T10:28:00Z"/>
                <w:rFonts w:ascii="宋体" w:hAnsi="宋体" w:cs="宋体"/>
              </w:rPr>
            </w:pPr>
            <w:ins w:id="171" w:author="吕朱莹" w:date="2017-11-09T10:33:00Z">
              <w:r>
                <w:rPr>
                  <w:rFonts w:ascii="宋体" w:hAnsi="宋体" w:cs="宋体" w:hint="eastAsia"/>
                </w:rPr>
                <w:t>有</w:t>
              </w:r>
            </w:ins>
          </w:p>
        </w:tc>
        <w:tc>
          <w:tcPr>
            <w:tcW w:w="1134" w:type="dxa"/>
            <w:vAlign w:val="center"/>
          </w:tcPr>
          <w:p w:rsidR="00F16C16" w:rsidRDefault="00F16C16">
            <w:pPr>
              <w:jc w:val="center"/>
              <w:rPr>
                <w:ins w:id="172" w:author="吕朱莹" w:date="2017-11-09T10:28:00Z"/>
                <w:rFonts w:ascii="宋体" w:hAnsi="宋体" w:cs="宋体"/>
              </w:rPr>
            </w:pPr>
            <w:ins w:id="173" w:author="吕朱莹" w:date="2017-11-09T10:34:00Z">
              <w:r>
                <w:rPr>
                  <w:rFonts w:ascii="宋体" w:hAnsi="宋体" w:cs="宋体" w:hint="eastAsia"/>
                </w:rPr>
                <w:t>有</w:t>
              </w:r>
            </w:ins>
          </w:p>
        </w:tc>
        <w:tc>
          <w:tcPr>
            <w:tcW w:w="1417" w:type="dxa"/>
            <w:vAlign w:val="center"/>
          </w:tcPr>
          <w:p w:rsidR="00F16C16" w:rsidRDefault="00F16C16">
            <w:pPr>
              <w:jc w:val="center"/>
              <w:rPr>
                <w:ins w:id="174" w:author="吕朱莹" w:date="2017-11-09T10:28:00Z"/>
                <w:rFonts w:ascii="宋体" w:hAnsi="宋体" w:cs="宋体"/>
              </w:rPr>
            </w:pPr>
            <w:ins w:id="175" w:author="吕朱莹" w:date="2017-11-09T10:34:00Z">
              <w:r>
                <w:rPr>
                  <w:rFonts w:ascii="宋体" w:hAnsi="宋体" w:cs="宋体" w:hint="eastAsia"/>
                </w:rPr>
                <w:t>有</w:t>
              </w:r>
            </w:ins>
          </w:p>
        </w:tc>
        <w:tc>
          <w:tcPr>
            <w:tcW w:w="1560" w:type="dxa"/>
            <w:vAlign w:val="center"/>
          </w:tcPr>
          <w:p w:rsidR="00F16C16" w:rsidRDefault="00F16C16">
            <w:pPr>
              <w:jc w:val="center"/>
              <w:rPr>
                <w:ins w:id="176" w:author="吕朱莹" w:date="2017-11-09T10:28:00Z"/>
                <w:rFonts w:ascii="宋体" w:hAnsi="宋体" w:cs="宋体"/>
              </w:rPr>
            </w:pPr>
            <w:ins w:id="177" w:author="吕朱莹" w:date="2017-11-09T10:34:00Z">
              <w:r>
                <w:rPr>
                  <w:rFonts w:ascii="宋体" w:hAnsi="宋体" w:cs="宋体" w:hint="eastAsia"/>
                </w:rPr>
                <w:t>有</w:t>
              </w:r>
            </w:ins>
          </w:p>
        </w:tc>
      </w:tr>
      <w:tr w:rsidR="00F16C16" w:rsidRPr="00C83A41" w:rsidTr="00F16C16">
        <w:trPr>
          <w:trHeight w:val="567"/>
          <w:ins w:id="178" w:author="吕朱莹" w:date="2017-11-03T15:14:00Z"/>
        </w:trPr>
        <w:tc>
          <w:tcPr>
            <w:tcW w:w="1701" w:type="dxa"/>
            <w:vAlign w:val="center"/>
          </w:tcPr>
          <w:p w:rsidR="00F16C16" w:rsidRPr="000D53AF" w:rsidRDefault="00F16C16" w:rsidP="00B352CE">
            <w:pPr>
              <w:jc w:val="center"/>
              <w:rPr>
                <w:ins w:id="179" w:author="吕朱莹" w:date="2017-11-03T15:14:00Z"/>
                <w:rFonts w:ascii="宋体" w:hAnsi="宋体" w:cs="宋体"/>
              </w:rPr>
            </w:pPr>
            <w:ins w:id="180" w:author="吕朱莹" w:date="2017-11-03T15:14:00Z">
              <w:r>
                <w:rPr>
                  <w:rFonts w:ascii="宋体" w:hAnsi="宋体" w:cs="宋体"/>
                </w:rPr>
                <w:t>JH-6068</w:t>
              </w:r>
            </w:ins>
          </w:p>
        </w:tc>
        <w:tc>
          <w:tcPr>
            <w:tcW w:w="1077" w:type="dxa"/>
            <w:vAlign w:val="center"/>
          </w:tcPr>
          <w:p w:rsidR="00F16C16" w:rsidRPr="000D53AF" w:rsidRDefault="00F16C16" w:rsidP="000D53AF">
            <w:pPr>
              <w:jc w:val="center"/>
              <w:rPr>
                <w:ins w:id="181" w:author="吕朱莹" w:date="2017-11-03T15:14:00Z"/>
              </w:rPr>
            </w:pPr>
            <w:ins w:id="182" w:author="吕朱莹" w:date="2017-11-03T15:14:00Z">
              <w:r>
                <w:rPr>
                  <w:rFonts w:ascii="宋体" w:hAnsi="宋体" w:cs="宋体" w:hint="eastAsia"/>
                </w:rPr>
                <w:t>有</w:t>
              </w:r>
            </w:ins>
          </w:p>
        </w:tc>
        <w:tc>
          <w:tcPr>
            <w:tcW w:w="1077" w:type="dxa"/>
            <w:vAlign w:val="center"/>
          </w:tcPr>
          <w:p w:rsidR="00F16C16" w:rsidRPr="000D53AF" w:rsidRDefault="00F16C16" w:rsidP="000D53AF">
            <w:pPr>
              <w:jc w:val="center"/>
              <w:rPr>
                <w:ins w:id="183" w:author="吕朱莹" w:date="2017-11-03T15:14:00Z"/>
                <w:rFonts w:ascii="宋体" w:hAnsi="宋体" w:cs="宋体"/>
              </w:rPr>
            </w:pPr>
            <w:ins w:id="184" w:author="吕朱莹" w:date="2017-11-03T15:14:00Z">
              <w:r>
                <w:rPr>
                  <w:rFonts w:ascii="宋体" w:hAnsi="宋体" w:cs="宋体" w:hint="eastAsia"/>
                </w:rPr>
                <w:t>有</w:t>
              </w:r>
            </w:ins>
          </w:p>
        </w:tc>
        <w:tc>
          <w:tcPr>
            <w:tcW w:w="1390" w:type="dxa"/>
            <w:vAlign w:val="center"/>
          </w:tcPr>
          <w:p w:rsidR="00F16C16" w:rsidRDefault="00F16C16">
            <w:pPr>
              <w:jc w:val="center"/>
              <w:rPr>
                <w:ins w:id="185" w:author="吕朱莹" w:date="2017-11-03T15:14:00Z"/>
                <w:rFonts w:ascii="宋体" w:hAnsi="宋体" w:cs="宋体"/>
              </w:rPr>
            </w:pPr>
            <w:ins w:id="186" w:author="吕朱莹" w:date="2017-11-03T15:14:00Z">
              <w:r>
                <w:rPr>
                  <w:rFonts w:ascii="宋体" w:hAnsi="宋体" w:cs="宋体" w:hint="eastAsia"/>
                </w:rPr>
                <w:t>有</w:t>
              </w:r>
            </w:ins>
          </w:p>
        </w:tc>
        <w:tc>
          <w:tcPr>
            <w:tcW w:w="992" w:type="dxa"/>
            <w:vAlign w:val="center"/>
          </w:tcPr>
          <w:p w:rsidR="00F16C16" w:rsidRDefault="00F16C16">
            <w:pPr>
              <w:jc w:val="center"/>
              <w:rPr>
                <w:ins w:id="187" w:author="吕朱莹" w:date="2017-11-03T15:14:00Z"/>
                <w:rFonts w:ascii="宋体" w:hAnsi="宋体" w:cs="宋体"/>
              </w:rPr>
            </w:pPr>
            <w:ins w:id="188" w:author="吕朱莹" w:date="2017-11-03T15:14:00Z">
              <w:r>
                <w:rPr>
                  <w:rFonts w:ascii="宋体" w:hAnsi="宋体" w:cs="宋体"/>
                </w:rPr>
                <w:t>1</w:t>
              </w:r>
            </w:ins>
          </w:p>
        </w:tc>
        <w:tc>
          <w:tcPr>
            <w:tcW w:w="1134" w:type="dxa"/>
            <w:vAlign w:val="center"/>
          </w:tcPr>
          <w:p w:rsidR="00F16C16" w:rsidRDefault="00F16C16">
            <w:pPr>
              <w:jc w:val="center"/>
              <w:rPr>
                <w:ins w:id="189" w:author="吕朱莹" w:date="2017-11-03T15:14:00Z"/>
                <w:rFonts w:ascii="宋体" w:hAnsi="宋体" w:cs="宋体"/>
              </w:rPr>
            </w:pPr>
            <w:ins w:id="190" w:author="吕朱莹" w:date="2017-11-03T15:14:00Z">
              <w:r>
                <w:rPr>
                  <w:rFonts w:ascii="宋体" w:hAnsi="宋体" w:cs="宋体"/>
                </w:rPr>
                <w:t>1</w:t>
              </w:r>
            </w:ins>
          </w:p>
        </w:tc>
        <w:tc>
          <w:tcPr>
            <w:tcW w:w="851" w:type="dxa"/>
            <w:vAlign w:val="center"/>
          </w:tcPr>
          <w:p w:rsidR="00F16C16" w:rsidRDefault="00F16C16">
            <w:pPr>
              <w:jc w:val="center"/>
              <w:rPr>
                <w:ins w:id="191" w:author="吕朱莹" w:date="2017-11-03T15:14:00Z"/>
                <w:rFonts w:ascii="宋体" w:hAnsi="宋体" w:cs="宋体"/>
              </w:rPr>
            </w:pPr>
            <w:ins w:id="192" w:author="吕朱莹" w:date="2017-11-03T15:14:00Z">
              <w:r>
                <w:rPr>
                  <w:rFonts w:ascii="宋体" w:hAnsi="宋体" w:cs="宋体" w:hint="eastAsia"/>
                </w:rPr>
                <w:t>无</w:t>
              </w:r>
            </w:ins>
          </w:p>
        </w:tc>
        <w:tc>
          <w:tcPr>
            <w:tcW w:w="1134" w:type="dxa"/>
            <w:vAlign w:val="center"/>
          </w:tcPr>
          <w:p w:rsidR="00F16C16" w:rsidRDefault="00F16C16">
            <w:pPr>
              <w:jc w:val="center"/>
              <w:rPr>
                <w:ins w:id="193" w:author="吕朱莹" w:date="2017-11-09T10:28:00Z"/>
                <w:rFonts w:ascii="宋体" w:hAnsi="宋体" w:cs="宋体"/>
              </w:rPr>
            </w:pPr>
            <w:ins w:id="194" w:author="吕朱莹" w:date="2017-11-09T10:34:00Z">
              <w:r>
                <w:rPr>
                  <w:rFonts w:ascii="宋体" w:hAnsi="宋体" w:cs="宋体" w:hint="eastAsia"/>
                </w:rPr>
                <w:t>有</w:t>
              </w:r>
            </w:ins>
          </w:p>
        </w:tc>
        <w:tc>
          <w:tcPr>
            <w:tcW w:w="1134" w:type="dxa"/>
            <w:vAlign w:val="center"/>
          </w:tcPr>
          <w:p w:rsidR="00F16C16" w:rsidRDefault="00F16C16">
            <w:pPr>
              <w:jc w:val="center"/>
              <w:rPr>
                <w:ins w:id="195" w:author="吕朱莹" w:date="2017-11-09T10:28:00Z"/>
                <w:rFonts w:ascii="宋体" w:hAnsi="宋体" w:cs="宋体"/>
              </w:rPr>
            </w:pPr>
            <w:ins w:id="196" w:author="吕朱莹" w:date="2017-11-09T10:34:00Z">
              <w:r>
                <w:rPr>
                  <w:rFonts w:ascii="宋体" w:hAnsi="宋体" w:cs="宋体" w:hint="eastAsia"/>
                </w:rPr>
                <w:t>有</w:t>
              </w:r>
            </w:ins>
          </w:p>
        </w:tc>
        <w:tc>
          <w:tcPr>
            <w:tcW w:w="1417" w:type="dxa"/>
            <w:vAlign w:val="center"/>
          </w:tcPr>
          <w:p w:rsidR="00F16C16" w:rsidRDefault="00F16C16">
            <w:pPr>
              <w:jc w:val="center"/>
              <w:rPr>
                <w:ins w:id="197" w:author="吕朱莹" w:date="2017-11-09T10:28:00Z"/>
                <w:rFonts w:ascii="宋体" w:hAnsi="宋体" w:cs="宋体"/>
              </w:rPr>
            </w:pPr>
            <w:ins w:id="198" w:author="吕朱莹" w:date="2017-11-09T10:34:00Z">
              <w:r>
                <w:rPr>
                  <w:rFonts w:ascii="宋体" w:hAnsi="宋体" w:cs="宋体" w:hint="eastAsia"/>
                </w:rPr>
                <w:t>有</w:t>
              </w:r>
            </w:ins>
          </w:p>
        </w:tc>
        <w:tc>
          <w:tcPr>
            <w:tcW w:w="1560" w:type="dxa"/>
            <w:vAlign w:val="center"/>
          </w:tcPr>
          <w:p w:rsidR="00F16C16" w:rsidRDefault="00F16C16">
            <w:pPr>
              <w:jc w:val="center"/>
              <w:rPr>
                <w:ins w:id="199" w:author="吕朱莹" w:date="2017-11-09T10:28:00Z"/>
                <w:rFonts w:ascii="宋体" w:hAnsi="宋体" w:cs="宋体"/>
              </w:rPr>
            </w:pPr>
            <w:ins w:id="200" w:author="吕朱莹" w:date="2017-11-09T10:34:00Z">
              <w:r>
                <w:rPr>
                  <w:rFonts w:ascii="宋体" w:hAnsi="宋体" w:cs="宋体" w:hint="eastAsia"/>
                </w:rPr>
                <w:t>有</w:t>
              </w:r>
            </w:ins>
          </w:p>
        </w:tc>
      </w:tr>
    </w:tbl>
    <w:p w:rsidR="000D53AF" w:rsidRDefault="000D53AF" w:rsidP="00D23D93">
      <w:pPr>
        <w:spacing w:line="460" w:lineRule="exact"/>
        <w:rPr>
          <w:ins w:id="201" w:author="吕朱莹" w:date="2017-11-09T10:27:00Z"/>
          <w:rFonts w:ascii="宋体" w:hAnsi="宋体" w:cs="宋体"/>
          <w:strike/>
          <w:color w:val="FF0000"/>
          <w:sz w:val="24"/>
          <w:szCs w:val="24"/>
        </w:rPr>
        <w:sectPr w:rsidR="000D53AF" w:rsidSect="000D53AF">
          <w:pgSz w:w="16838" w:h="11906" w:orient="landscape" w:code="9"/>
          <w:pgMar w:top="1797" w:right="1440" w:bottom="1797" w:left="1440" w:header="851" w:footer="1588" w:gutter="0"/>
          <w:cols w:space="425"/>
          <w:docGrid w:type="lines" w:linePitch="312"/>
        </w:sectPr>
      </w:pPr>
    </w:p>
    <w:p w:rsidR="00131614" w:rsidRPr="00C83A41" w:rsidRDefault="00131614" w:rsidP="00D23D93">
      <w:pPr>
        <w:spacing w:line="460" w:lineRule="exact"/>
        <w:rPr>
          <w:rFonts w:ascii="宋体"/>
          <w:kern w:val="0"/>
          <w:sz w:val="24"/>
          <w:szCs w:val="24"/>
        </w:rPr>
      </w:pPr>
      <w:r w:rsidRPr="00C83A41">
        <w:rPr>
          <w:rFonts w:ascii="宋体" w:hAnsi="宋体" w:cs="宋体"/>
          <w:b/>
          <w:bCs/>
          <w:kern w:val="0"/>
          <w:sz w:val="24"/>
          <w:szCs w:val="24"/>
        </w:rPr>
        <w:lastRenderedPageBreak/>
        <w:t>2.</w:t>
      </w:r>
      <w:r w:rsidR="00A62790" w:rsidRPr="00C83A41">
        <w:rPr>
          <w:rFonts w:ascii="宋体" w:hAnsi="宋体" w:cs="宋体" w:hint="eastAsia"/>
          <w:b/>
          <w:bCs/>
          <w:kern w:val="0"/>
          <w:sz w:val="24"/>
          <w:szCs w:val="24"/>
        </w:rPr>
        <w:t xml:space="preserve"> </w:t>
      </w:r>
      <w:r w:rsidRPr="00C83A41">
        <w:rPr>
          <w:rFonts w:ascii="宋体" w:hAnsi="宋体" w:cs="宋体" w:hint="eastAsia"/>
          <w:b/>
          <w:bCs/>
          <w:kern w:val="0"/>
          <w:sz w:val="24"/>
          <w:szCs w:val="24"/>
        </w:rPr>
        <w:t>性能指标</w:t>
      </w:r>
    </w:p>
    <w:p w:rsidR="00A62790" w:rsidRPr="00C83A41" w:rsidRDefault="00131614" w:rsidP="00A62790">
      <w:pPr>
        <w:spacing w:line="460" w:lineRule="exact"/>
        <w:rPr>
          <w:rFonts w:ascii="宋体" w:hAnsi="宋体" w:cs="宋体"/>
          <w:kern w:val="0"/>
          <w:sz w:val="24"/>
          <w:szCs w:val="24"/>
        </w:rPr>
      </w:pPr>
      <w:r w:rsidRPr="00C83A41">
        <w:rPr>
          <w:rFonts w:ascii="宋体" w:hAnsi="宋体" w:cs="宋体"/>
          <w:kern w:val="0"/>
          <w:sz w:val="24"/>
          <w:szCs w:val="24"/>
        </w:rPr>
        <w:t>2.1</w:t>
      </w:r>
      <w:r w:rsidR="00A62790" w:rsidRPr="00C83A41">
        <w:rPr>
          <w:rFonts w:ascii="宋体" w:hAnsi="宋体" w:cs="宋体" w:hint="eastAsia"/>
          <w:kern w:val="0"/>
          <w:sz w:val="24"/>
          <w:szCs w:val="24"/>
        </w:rPr>
        <w:t xml:space="preserve"> 装置正常工作应满足以下条件：</w:t>
      </w:r>
    </w:p>
    <w:p w:rsidR="00A62790" w:rsidRPr="007730A4" w:rsidRDefault="00A62790" w:rsidP="007730A4">
      <w:pPr>
        <w:pStyle w:val="af0"/>
        <w:numPr>
          <w:ilvl w:val="0"/>
          <w:numId w:val="17"/>
        </w:numPr>
        <w:spacing w:line="460" w:lineRule="exact"/>
        <w:ind w:leftChars="100" w:left="210" w:firstLineChars="0" w:firstLine="420"/>
        <w:rPr>
          <w:rFonts w:ascii="宋体" w:hAnsi="宋体" w:cs="宋体"/>
          <w:kern w:val="0"/>
          <w:sz w:val="24"/>
          <w:szCs w:val="24"/>
        </w:rPr>
      </w:pPr>
      <w:r w:rsidRPr="007730A4">
        <w:rPr>
          <w:rFonts w:ascii="宋体" w:hAnsi="宋体" w:cs="宋体" w:hint="eastAsia"/>
          <w:kern w:val="0"/>
          <w:sz w:val="24"/>
          <w:szCs w:val="24"/>
        </w:rPr>
        <w:t>环境温度 ：5℃～38℃；</w:t>
      </w:r>
    </w:p>
    <w:p w:rsidR="00A62790" w:rsidRPr="007730A4" w:rsidRDefault="00A62790" w:rsidP="007730A4">
      <w:pPr>
        <w:pStyle w:val="af0"/>
        <w:numPr>
          <w:ilvl w:val="0"/>
          <w:numId w:val="17"/>
        </w:numPr>
        <w:spacing w:line="460" w:lineRule="exact"/>
        <w:ind w:leftChars="100" w:left="210" w:firstLineChars="0" w:firstLine="420"/>
        <w:rPr>
          <w:rFonts w:ascii="宋体" w:hAnsi="宋体" w:cs="宋体"/>
          <w:kern w:val="0"/>
          <w:sz w:val="24"/>
          <w:szCs w:val="24"/>
        </w:rPr>
      </w:pPr>
      <w:r w:rsidRPr="007730A4">
        <w:rPr>
          <w:rFonts w:ascii="宋体" w:hAnsi="宋体" w:cs="宋体" w:hint="eastAsia"/>
          <w:kern w:val="0"/>
          <w:sz w:val="24"/>
          <w:szCs w:val="24"/>
        </w:rPr>
        <w:t xml:space="preserve">相对湿度： ≤85%； </w:t>
      </w:r>
    </w:p>
    <w:p w:rsidR="00A62790" w:rsidRPr="007730A4" w:rsidRDefault="00A62790" w:rsidP="007730A4">
      <w:pPr>
        <w:pStyle w:val="af0"/>
        <w:numPr>
          <w:ilvl w:val="0"/>
          <w:numId w:val="17"/>
        </w:numPr>
        <w:spacing w:line="460" w:lineRule="exact"/>
        <w:ind w:leftChars="100" w:left="210" w:firstLineChars="0" w:firstLine="420"/>
        <w:rPr>
          <w:rFonts w:ascii="宋体" w:hAnsi="宋体" w:cs="宋体"/>
          <w:kern w:val="0"/>
          <w:sz w:val="24"/>
          <w:szCs w:val="24"/>
        </w:rPr>
      </w:pPr>
      <w:r w:rsidRPr="007730A4">
        <w:rPr>
          <w:rFonts w:ascii="宋体" w:hAnsi="宋体" w:cs="宋体" w:hint="eastAsia"/>
          <w:kern w:val="0"/>
          <w:sz w:val="24"/>
          <w:szCs w:val="24"/>
        </w:rPr>
        <w:t>大气压力：70kPa～106kPa；</w:t>
      </w:r>
    </w:p>
    <w:p w:rsidR="007730A4" w:rsidRPr="007730A4" w:rsidRDefault="00A62790" w:rsidP="007730A4">
      <w:pPr>
        <w:pStyle w:val="af0"/>
        <w:numPr>
          <w:ilvl w:val="0"/>
          <w:numId w:val="17"/>
        </w:numPr>
        <w:spacing w:line="460" w:lineRule="exact"/>
        <w:ind w:leftChars="100" w:left="210" w:firstLineChars="0" w:firstLine="420"/>
        <w:rPr>
          <w:ins w:id="202" w:author="吕朱莹" w:date="2017-11-03T15:41:00Z"/>
          <w:rFonts w:ascii="宋体" w:hAnsi="宋体" w:cs="宋体"/>
          <w:kern w:val="0"/>
          <w:sz w:val="24"/>
          <w:szCs w:val="24"/>
        </w:rPr>
      </w:pPr>
      <w:r w:rsidRPr="007730A4">
        <w:rPr>
          <w:rFonts w:ascii="宋体" w:hAnsi="宋体" w:cs="宋体" w:hint="eastAsia"/>
          <w:kern w:val="0"/>
          <w:sz w:val="24"/>
          <w:szCs w:val="24"/>
        </w:rPr>
        <w:t>供电电源：</w:t>
      </w:r>
      <w:r w:rsidR="00EC707F" w:rsidRPr="007730A4">
        <w:rPr>
          <w:rFonts w:ascii="宋体" w:hAnsi="宋体" w:cs="宋体" w:hint="eastAsia"/>
          <w:kern w:val="0"/>
          <w:sz w:val="24"/>
          <w:szCs w:val="24"/>
        </w:rPr>
        <w:t>a.c.</w:t>
      </w:r>
      <w:r w:rsidRPr="007730A4">
        <w:rPr>
          <w:rFonts w:ascii="宋体" w:hAnsi="宋体" w:cs="宋体" w:hint="eastAsia"/>
          <w:kern w:val="0"/>
          <w:sz w:val="24"/>
          <w:szCs w:val="24"/>
        </w:rPr>
        <w:t>220</w:t>
      </w:r>
      <w:r w:rsidR="00363B65" w:rsidRPr="007730A4">
        <w:rPr>
          <w:rFonts w:ascii="宋体" w:hAnsi="宋体" w:cs="宋体" w:hint="eastAsia"/>
          <w:kern w:val="0"/>
          <w:sz w:val="24"/>
          <w:szCs w:val="24"/>
        </w:rPr>
        <w:t>×（1±10%）</w:t>
      </w:r>
      <w:r w:rsidRPr="007730A4">
        <w:rPr>
          <w:rFonts w:ascii="宋体" w:hAnsi="宋体" w:cs="宋体" w:hint="eastAsia"/>
          <w:kern w:val="0"/>
          <w:sz w:val="24"/>
          <w:szCs w:val="24"/>
        </w:rPr>
        <w:t>V，50</w:t>
      </w:r>
      <w:r w:rsidR="00363B65" w:rsidRPr="007730A4">
        <w:rPr>
          <w:rFonts w:ascii="宋体" w:hAnsi="宋体" w:cs="宋体" w:hint="eastAsia"/>
          <w:kern w:val="0"/>
          <w:sz w:val="24"/>
          <w:szCs w:val="24"/>
        </w:rPr>
        <w:t>×（</w:t>
      </w:r>
      <w:r w:rsidR="00EC707F" w:rsidRPr="007730A4">
        <w:rPr>
          <w:rFonts w:ascii="宋体" w:hAnsi="宋体" w:cs="宋体" w:hint="eastAsia"/>
          <w:kern w:val="0"/>
          <w:sz w:val="24"/>
          <w:szCs w:val="24"/>
        </w:rPr>
        <w:t>1±2%</w:t>
      </w:r>
      <w:r w:rsidR="00363B65" w:rsidRPr="007730A4">
        <w:rPr>
          <w:rFonts w:ascii="宋体" w:hAnsi="宋体" w:cs="宋体" w:hint="eastAsia"/>
          <w:kern w:val="0"/>
          <w:sz w:val="24"/>
          <w:szCs w:val="24"/>
        </w:rPr>
        <w:t>）</w:t>
      </w:r>
      <w:r w:rsidRPr="007730A4">
        <w:rPr>
          <w:rFonts w:ascii="宋体" w:hAnsi="宋体" w:cs="宋体" w:hint="eastAsia"/>
          <w:kern w:val="0"/>
          <w:sz w:val="24"/>
          <w:szCs w:val="24"/>
        </w:rPr>
        <w:t>Hz；</w:t>
      </w:r>
      <w:r w:rsidR="00532685" w:rsidRPr="007730A4">
        <w:rPr>
          <w:rFonts w:cs="宋体" w:hint="eastAsia"/>
          <w:bCs/>
          <w:kern w:val="0"/>
          <w:sz w:val="24"/>
          <w:szCs w:val="24"/>
        </w:rPr>
        <w:t>额定功率</w:t>
      </w:r>
      <w:r w:rsidR="00532685" w:rsidRPr="007730A4">
        <w:rPr>
          <w:rFonts w:ascii="宋体" w:hAnsi="宋体" w:hint="eastAsia"/>
          <w:sz w:val="24"/>
          <w:szCs w:val="24"/>
        </w:rPr>
        <w:t>：</w:t>
      </w:r>
      <w:r w:rsidR="00532685" w:rsidRPr="007730A4">
        <w:rPr>
          <w:rFonts w:ascii="宋体" w:hAnsi="宋体" w:hint="eastAsia"/>
          <w:color w:val="FF0000"/>
          <w:sz w:val="24"/>
          <w:szCs w:val="24"/>
        </w:rPr>
        <w:t>1700VA</w:t>
      </w:r>
    </w:p>
    <w:p w:rsidR="00E46684" w:rsidRPr="007730A4" w:rsidRDefault="00E46684" w:rsidP="007730A4">
      <w:pPr>
        <w:pStyle w:val="af0"/>
        <w:numPr>
          <w:ilvl w:val="0"/>
          <w:numId w:val="17"/>
        </w:numPr>
        <w:spacing w:line="460" w:lineRule="exact"/>
        <w:ind w:leftChars="100" w:left="210" w:firstLineChars="0" w:firstLine="420"/>
        <w:rPr>
          <w:rFonts w:ascii="宋体" w:hAnsi="宋体" w:cs="宋体"/>
          <w:color w:val="FF0000"/>
          <w:kern w:val="0"/>
          <w:sz w:val="24"/>
          <w:szCs w:val="24"/>
        </w:rPr>
      </w:pPr>
      <w:r w:rsidRPr="007730A4">
        <w:rPr>
          <w:rFonts w:ascii="宋体" w:hAnsi="宋体" w:cs="宋体" w:hint="eastAsia"/>
          <w:color w:val="FF0000"/>
          <w:kern w:val="0"/>
          <w:sz w:val="24"/>
          <w:szCs w:val="24"/>
        </w:rPr>
        <w:t>内部电池</w:t>
      </w:r>
      <w:r w:rsidRPr="007730A4">
        <w:rPr>
          <w:rFonts w:ascii="宋体" w:hAnsi="宋体" w:cs="宋体" w:hint="eastAsia"/>
          <w:kern w:val="0"/>
          <w:sz w:val="24"/>
          <w:szCs w:val="24"/>
        </w:rPr>
        <w:t>：</w:t>
      </w:r>
      <w:r w:rsidR="00356EBF">
        <w:rPr>
          <w:rFonts w:ascii="宋体" w:hAnsi="宋体" w:cs="宋体" w:hint="eastAsia"/>
          <w:kern w:val="0"/>
          <w:sz w:val="24"/>
          <w:szCs w:val="24"/>
        </w:rPr>
        <w:t>DC24V</w:t>
      </w:r>
      <w:r w:rsidR="00B352CE" w:rsidRPr="007730A4">
        <w:rPr>
          <w:rFonts w:ascii="宋体" w:hAnsi="宋体" w:cs="宋体" w:hint="eastAsia"/>
          <w:kern w:val="0"/>
          <w:sz w:val="24"/>
          <w:szCs w:val="24"/>
        </w:rPr>
        <w:t>，</w:t>
      </w:r>
      <w:r w:rsidR="00B352CE" w:rsidRPr="007730A4">
        <w:rPr>
          <w:rFonts w:ascii="宋体" w:hAnsi="宋体" w:cs="宋体"/>
          <w:kern w:val="0"/>
          <w:sz w:val="24"/>
          <w:szCs w:val="24"/>
        </w:rPr>
        <w:t>3.5Ah</w:t>
      </w:r>
      <w:r w:rsidR="00B352CE" w:rsidRPr="007730A4" w:rsidDel="00B352CE">
        <w:rPr>
          <w:rFonts w:ascii="宋体" w:hAnsi="宋体" w:cs="宋体" w:hint="eastAsia"/>
          <w:kern w:val="0"/>
          <w:sz w:val="24"/>
          <w:szCs w:val="24"/>
        </w:rPr>
        <w:t xml:space="preserve"> </w:t>
      </w:r>
    </w:p>
    <w:p w:rsidR="00A62790" w:rsidRPr="007730A4" w:rsidRDefault="00A62790" w:rsidP="007730A4">
      <w:pPr>
        <w:pStyle w:val="af0"/>
        <w:numPr>
          <w:ilvl w:val="0"/>
          <w:numId w:val="17"/>
        </w:numPr>
        <w:spacing w:line="460" w:lineRule="exact"/>
        <w:ind w:leftChars="100" w:left="210" w:firstLineChars="0" w:firstLine="420"/>
        <w:rPr>
          <w:rFonts w:ascii="宋体" w:hAnsi="宋体" w:cs="宋体"/>
          <w:kern w:val="0"/>
          <w:sz w:val="24"/>
          <w:szCs w:val="24"/>
        </w:rPr>
      </w:pPr>
      <w:r w:rsidRPr="007730A4">
        <w:rPr>
          <w:rFonts w:ascii="宋体" w:hAnsi="宋体" w:cs="宋体" w:hint="eastAsia"/>
          <w:kern w:val="0"/>
          <w:sz w:val="24"/>
          <w:szCs w:val="24"/>
        </w:rPr>
        <w:t>进水温度：5℃～35℃；</w:t>
      </w:r>
    </w:p>
    <w:p w:rsidR="00A62790" w:rsidRPr="007730A4" w:rsidRDefault="00A62790" w:rsidP="007730A4">
      <w:pPr>
        <w:pStyle w:val="af0"/>
        <w:numPr>
          <w:ilvl w:val="0"/>
          <w:numId w:val="17"/>
        </w:numPr>
        <w:spacing w:line="460" w:lineRule="exact"/>
        <w:ind w:leftChars="100" w:left="210" w:firstLineChars="0" w:firstLine="420"/>
        <w:rPr>
          <w:rFonts w:ascii="宋体" w:hAnsi="宋体" w:cs="宋体"/>
          <w:kern w:val="0"/>
          <w:sz w:val="24"/>
          <w:szCs w:val="24"/>
        </w:rPr>
      </w:pPr>
      <w:r w:rsidRPr="007730A4">
        <w:rPr>
          <w:rFonts w:ascii="宋体" w:hAnsi="宋体" w:cs="宋体" w:hint="eastAsia"/>
          <w:kern w:val="0"/>
          <w:sz w:val="24"/>
          <w:szCs w:val="24"/>
        </w:rPr>
        <w:t>进水压力：0.12 MPa～0.6MPa；</w:t>
      </w:r>
    </w:p>
    <w:p w:rsidR="00A16B65" w:rsidRDefault="00A16B65" w:rsidP="00A62790">
      <w:pPr>
        <w:spacing w:line="460" w:lineRule="exact"/>
        <w:rPr>
          <w:ins w:id="203" w:author="吕朱莹" w:date="2017-11-03T15:42:00Z"/>
          <w:rFonts w:ascii="宋体" w:hAnsi="宋体" w:cs="宋体"/>
          <w:kern w:val="0"/>
          <w:sz w:val="24"/>
          <w:szCs w:val="24"/>
        </w:rPr>
      </w:pP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2.2 流量控制</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2.2.1 </w:t>
      </w:r>
      <w:r w:rsidRPr="00FB1A58">
        <w:rPr>
          <w:rFonts w:ascii="宋体" w:hAnsi="宋体" w:cs="宋体" w:hint="eastAsia"/>
          <w:color w:val="FF0000"/>
          <w:kern w:val="0"/>
          <w:sz w:val="24"/>
          <w:szCs w:val="24"/>
        </w:rPr>
        <w:t>血液流量误差</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管内径为Ф 2～10 mm的血液流量范围： 0 mL/min ～ 1000 mL/min，误差为±10%或者±10mL/min，二者取绝对值大者。</w:t>
      </w:r>
    </w:p>
    <w:tbl>
      <w:tblPr>
        <w:tblStyle w:val="ac"/>
        <w:tblW w:w="0" w:type="auto"/>
        <w:jc w:val="center"/>
        <w:tblInd w:w="-176" w:type="dxa"/>
        <w:tblLook w:val="04A0"/>
      </w:tblPr>
      <w:tblGrid>
        <w:gridCol w:w="1560"/>
        <w:gridCol w:w="3119"/>
        <w:gridCol w:w="1332"/>
      </w:tblGrid>
      <w:tr w:rsidR="00B352CE" w:rsidTr="00B352CE">
        <w:trPr>
          <w:jc w:val="center"/>
        </w:trPr>
        <w:tc>
          <w:tcPr>
            <w:tcW w:w="1560" w:type="dxa"/>
          </w:tcPr>
          <w:p w:rsidR="00B352CE" w:rsidRDefault="00B352CE" w:rsidP="00F17685">
            <w:pPr>
              <w:spacing w:line="460" w:lineRule="exact"/>
              <w:jc w:val="center"/>
              <w:rPr>
                <w:rFonts w:ascii="宋体" w:hAnsi="宋体" w:cs="宋体"/>
                <w:kern w:val="0"/>
                <w:sz w:val="24"/>
                <w:szCs w:val="24"/>
              </w:rPr>
            </w:pPr>
            <w:r>
              <w:rPr>
                <w:rFonts w:ascii="宋体" w:hAnsi="宋体" w:cs="宋体" w:hint="eastAsia"/>
                <w:kern w:val="0"/>
                <w:sz w:val="24"/>
                <w:szCs w:val="24"/>
              </w:rPr>
              <w:t>管内径</w:t>
            </w:r>
          </w:p>
        </w:tc>
        <w:tc>
          <w:tcPr>
            <w:tcW w:w="3119" w:type="dxa"/>
          </w:tcPr>
          <w:p w:rsidR="00B352CE" w:rsidRDefault="00B352CE" w:rsidP="00F17685">
            <w:pPr>
              <w:spacing w:line="460" w:lineRule="exact"/>
              <w:jc w:val="center"/>
              <w:rPr>
                <w:rFonts w:ascii="宋体" w:hAnsi="宋体" w:cs="宋体"/>
                <w:kern w:val="0"/>
                <w:sz w:val="24"/>
                <w:szCs w:val="24"/>
              </w:rPr>
            </w:pPr>
            <w:r>
              <w:rPr>
                <w:rFonts w:ascii="宋体" w:hAnsi="宋体" w:cs="宋体" w:hint="eastAsia"/>
                <w:kern w:val="0"/>
                <w:sz w:val="24"/>
                <w:szCs w:val="24"/>
              </w:rPr>
              <w:t>血液流量范围</w:t>
            </w:r>
          </w:p>
        </w:tc>
        <w:tc>
          <w:tcPr>
            <w:tcW w:w="1332" w:type="dxa"/>
          </w:tcPr>
          <w:p w:rsidR="00B352CE" w:rsidRDefault="00B352CE" w:rsidP="00F17685">
            <w:pPr>
              <w:spacing w:line="460" w:lineRule="exact"/>
              <w:jc w:val="center"/>
              <w:rPr>
                <w:rFonts w:ascii="宋体" w:hAnsi="宋体" w:cs="宋体"/>
                <w:kern w:val="0"/>
                <w:sz w:val="24"/>
                <w:szCs w:val="24"/>
              </w:rPr>
            </w:pPr>
            <w:r>
              <w:rPr>
                <w:rFonts w:ascii="宋体" w:hAnsi="宋体" w:cs="宋体" w:hint="eastAsia"/>
                <w:kern w:val="0"/>
                <w:sz w:val="24"/>
                <w:szCs w:val="24"/>
              </w:rPr>
              <w:t>备注</w:t>
            </w:r>
          </w:p>
        </w:tc>
      </w:tr>
      <w:tr w:rsidR="00B352CE" w:rsidTr="00B352CE">
        <w:trPr>
          <w:jc w:val="center"/>
        </w:trPr>
        <w:tc>
          <w:tcPr>
            <w:tcW w:w="1560" w:type="dxa"/>
            <w:vAlign w:val="center"/>
          </w:tcPr>
          <w:p w:rsidR="00B352CE" w:rsidRPr="00C83A41" w:rsidRDefault="00B352CE" w:rsidP="00F17685">
            <w:pPr>
              <w:spacing w:line="460" w:lineRule="exact"/>
              <w:jc w:val="center"/>
              <w:rPr>
                <w:rFonts w:ascii="宋体" w:hAnsi="宋体" w:cs="宋体"/>
                <w:kern w:val="0"/>
                <w:sz w:val="24"/>
                <w:szCs w:val="24"/>
              </w:rPr>
            </w:pPr>
            <w:r w:rsidRPr="00C83A41">
              <w:rPr>
                <w:rFonts w:ascii="宋体" w:hAnsi="宋体" w:cs="宋体" w:hint="eastAsia"/>
                <w:kern w:val="0"/>
                <w:sz w:val="24"/>
                <w:szCs w:val="24"/>
              </w:rPr>
              <w:t>Ф 2管径</w:t>
            </w:r>
          </w:p>
        </w:tc>
        <w:tc>
          <w:tcPr>
            <w:tcW w:w="3119" w:type="dxa"/>
            <w:vAlign w:val="center"/>
          </w:tcPr>
          <w:p w:rsidR="00B352CE" w:rsidRPr="00C83A41" w:rsidRDefault="00B352CE" w:rsidP="00F17685">
            <w:pPr>
              <w:spacing w:line="460" w:lineRule="exact"/>
              <w:jc w:val="center"/>
              <w:rPr>
                <w:rFonts w:ascii="宋体" w:hAnsi="宋体" w:cs="宋体"/>
                <w:kern w:val="0"/>
                <w:sz w:val="24"/>
                <w:szCs w:val="24"/>
              </w:rPr>
            </w:pPr>
            <w:r w:rsidRPr="00C83A41">
              <w:rPr>
                <w:rFonts w:ascii="宋体" w:hAnsi="宋体" w:cs="宋体" w:hint="eastAsia"/>
                <w:kern w:val="0"/>
                <w:sz w:val="24"/>
                <w:szCs w:val="24"/>
              </w:rPr>
              <w:t>0 mL/min ～ 45 mL/min</w:t>
            </w:r>
          </w:p>
        </w:tc>
        <w:tc>
          <w:tcPr>
            <w:tcW w:w="1332" w:type="dxa"/>
          </w:tcPr>
          <w:p w:rsidR="00B352CE" w:rsidRDefault="00B352CE" w:rsidP="00A62790">
            <w:pPr>
              <w:spacing w:line="460" w:lineRule="exact"/>
              <w:rPr>
                <w:rFonts w:ascii="宋体" w:hAnsi="宋体" w:cs="宋体"/>
                <w:kern w:val="0"/>
                <w:sz w:val="24"/>
                <w:szCs w:val="24"/>
              </w:rPr>
            </w:pPr>
          </w:p>
        </w:tc>
      </w:tr>
      <w:tr w:rsidR="00B352CE" w:rsidTr="00B352CE">
        <w:trPr>
          <w:jc w:val="center"/>
        </w:trPr>
        <w:tc>
          <w:tcPr>
            <w:tcW w:w="1560" w:type="dxa"/>
            <w:vAlign w:val="center"/>
          </w:tcPr>
          <w:p w:rsidR="00B352CE" w:rsidRPr="00C83A41" w:rsidRDefault="00B352CE" w:rsidP="00F17685">
            <w:pPr>
              <w:spacing w:line="460" w:lineRule="exact"/>
              <w:jc w:val="center"/>
              <w:rPr>
                <w:rFonts w:ascii="宋体" w:hAnsi="宋体" w:cs="宋体"/>
                <w:kern w:val="0"/>
                <w:sz w:val="24"/>
                <w:szCs w:val="24"/>
              </w:rPr>
            </w:pPr>
            <w:r w:rsidRPr="00C83A41">
              <w:rPr>
                <w:rFonts w:ascii="宋体" w:hAnsi="宋体" w:cs="宋体" w:hint="eastAsia"/>
                <w:kern w:val="0"/>
                <w:sz w:val="24"/>
                <w:szCs w:val="24"/>
              </w:rPr>
              <w:t>Ф 6管径</w:t>
            </w:r>
          </w:p>
        </w:tc>
        <w:tc>
          <w:tcPr>
            <w:tcW w:w="3119" w:type="dxa"/>
            <w:vAlign w:val="center"/>
          </w:tcPr>
          <w:p w:rsidR="00B352CE" w:rsidRPr="00C83A41" w:rsidRDefault="00B352CE" w:rsidP="00F17685">
            <w:pPr>
              <w:spacing w:line="460" w:lineRule="exact"/>
              <w:jc w:val="center"/>
              <w:rPr>
                <w:rFonts w:ascii="宋体" w:hAnsi="宋体" w:cs="宋体"/>
                <w:kern w:val="0"/>
                <w:sz w:val="24"/>
                <w:szCs w:val="24"/>
              </w:rPr>
            </w:pPr>
            <w:r w:rsidRPr="00C83A41">
              <w:rPr>
                <w:rFonts w:ascii="宋体" w:hAnsi="宋体" w:cs="宋体" w:hint="eastAsia"/>
                <w:kern w:val="0"/>
                <w:sz w:val="24"/>
                <w:szCs w:val="24"/>
              </w:rPr>
              <w:t>10 mL/min ～ 460 mL/min</w:t>
            </w:r>
          </w:p>
        </w:tc>
        <w:tc>
          <w:tcPr>
            <w:tcW w:w="1332" w:type="dxa"/>
          </w:tcPr>
          <w:p w:rsidR="00B352CE" w:rsidRDefault="00B352CE" w:rsidP="00A62790">
            <w:pPr>
              <w:spacing w:line="460" w:lineRule="exact"/>
              <w:rPr>
                <w:rFonts w:ascii="宋体" w:hAnsi="宋体" w:cs="宋体"/>
                <w:kern w:val="0"/>
                <w:sz w:val="24"/>
                <w:szCs w:val="24"/>
              </w:rPr>
            </w:pPr>
          </w:p>
        </w:tc>
      </w:tr>
      <w:tr w:rsidR="00B352CE" w:rsidTr="00B352CE">
        <w:trPr>
          <w:jc w:val="center"/>
        </w:trPr>
        <w:tc>
          <w:tcPr>
            <w:tcW w:w="1560" w:type="dxa"/>
            <w:vAlign w:val="center"/>
          </w:tcPr>
          <w:p w:rsidR="00B352CE" w:rsidRPr="00C83A41" w:rsidRDefault="00B352CE" w:rsidP="00F17685">
            <w:pPr>
              <w:spacing w:line="460" w:lineRule="exact"/>
              <w:jc w:val="center"/>
              <w:rPr>
                <w:rFonts w:ascii="宋体" w:hAnsi="宋体" w:cs="宋体"/>
                <w:kern w:val="0"/>
                <w:sz w:val="24"/>
                <w:szCs w:val="24"/>
              </w:rPr>
            </w:pPr>
            <w:r w:rsidRPr="00C83A41">
              <w:rPr>
                <w:rFonts w:ascii="宋体" w:hAnsi="宋体" w:cs="宋体" w:hint="eastAsia"/>
                <w:kern w:val="0"/>
                <w:sz w:val="24"/>
                <w:szCs w:val="24"/>
              </w:rPr>
              <w:t>Ф 8管径</w:t>
            </w:r>
          </w:p>
        </w:tc>
        <w:tc>
          <w:tcPr>
            <w:tcW w:w="3119" w:type="dxa"/>
            <w:vAlign w:val="center"/>
          </w:tcPr>
          <w:p w:rsidR="00B352CE" w:rsidRPr="00C83A41" w:rsidRDefault="00B352CE" w:rsidP="00F17685">
            <w:pPr>
              <w:spacing w:line="460" w:lineRule="exact"/>
              <w:jc w:val="center"/>
              <w:rPr>
                <w:rFonts w:ascii="宋体" w:hAnsi="宋体" w:cs="宋体"/>
                <w:kern w:val="0"/>
                <w:sz w:val="24"/>
                <w:szCs w:val="24"/>
              </w:rPr>
            </w:pPr>
            <w:r w:rsidRPr="00C83A41">
              <w:rPr>
                <w:rFonts w:ascii="宋体" w:hAnsi="宋体" w:cs="宋体" w:hint="eastAsia"/>
                <w:kern w:val="0"/>
                <w:sz w:val="24"/>
                <w:szCs w:val="24"/>
              </w:rPr>
              <w:t>20 mL/min ～ 620 mL/min</w:t>
            </w:r>
          </w:p>
        </w:tc>
        <w:tc>
          <w:tcPr>
            <w:tcW w:w="1332" w:type="dxa"/>
          </w:tcPr>
          <w:p w:rsidR="00B352CE" w:rsidRDefault="00B352CE" w:rsidP="00A62790">
            <w:pPr>
              <w:spacing w:line="460" w:lineRule="exact"/>
              <w:rPr>
                <w:rFonts w:ascii="宋体" w:hAnsi="宋体" w:cs="宋体"/>
                <w:kern w:val="0"/>
                <w:sz w:val="24"/>
                <w:szCs w:val="24"/>
              </w:rPr>
            </w:pPr>
          </w:p>
        </w:tc>
      </w:tr>
      <w:tr w:rsidR="00B352CE" w:rsidTr="00B352CE">
        <w:trPr>
          <w:jc w:val="center"/>
        </w:trPr>
        <w:tc>
          <w:tcPr>
            <w:tcW w:w="1560" w:type="dxa"/>
            <w:vAlign w:val="center"/>
          </w:tcPr>
          <w:p w:rsidR="00B352CE" w:rsidRPr="00C83A41" w:rsidRDefault="00B352CE" w:rsidP="00F17685">
            <w:pPr>
              <w:spacing w:line="460" w:lineRule="exact"/>
              <w:jc w:val="center"/>
              <w:rPr>
                <w:rFonts w:ascii="宋体" w:hAnsi="宋体" w:cs="宋体"/>
                <w:kern w:val="0"/>
                <w:sz w:val="24"/>
                <w:szCs w:val="24"/>
              </w:rPr>
            </w:pPr>
            <w:r w:rsidRPr="00C83A41">
              <w:rPr>
                <w:rFonts w:ascii="宋体" w:hAnsi="宋体" w:cs="宋体" w:hint="eastAsia"/>
                <w:kern w:val="0"/>
                <w:sz w:val="24"/>
                <w:szCs w:val="24"/>
              </w:rPr>
              <w:t>Ф 10管径</w:t>
            </w:r>
          </w:p>
        </w:tc>
        <w:tc>
          <w:tcPr>
            <w:tcW w:w="3119" w:type="dxa"/>
            <w:vAlign w:val="center"/>
          </w:tcPr>
          <w:p w:rsidR="00B352CE" w:rsidRPr="00C83A41" w:rsidRDefault="00B352CE" w:rsidP="00F17685">
            <w:pPr>
              <w:spacing w:line="460" w:lineRule="exact"/>
              <w:jc w:val="center"/>
              <w:rPr>
                <w:rFonts w:ascii="宋体" w:hAnsi="宋体" w:cs="宋体"/>
                <w:kern w:val="0"/>
                <w:sz w:val="24"/>
                <w:szCs w:val="24"/>
              </w:rPr>
            </w:pPr>
            <w:r w:rsidRPr="00F17685">
              <w:rPr>
                <w:rFonts w:ascii="宋体" w:hAnsi="宋体" w:cs="宋体" w:hint="eastAsia"/>
                <w:kern w:val="0"/>
                <w:sz w:val="24"/>
                <w:szCs w:val="24"/>
              </w:rPr>
              <w:t>50 mL/min ～ 1000 mL/min</w:t>
            </w:r>
          </w:p>
        </w:tc>
        <w:tc>
          <w:tcPr>
            <w:tcW w:w="1332" w:type="dxa"/>
          </w:tcPr>
          <w:p w:rsidR="00B352CE" w:rsidRDefault="00B352CE" w:rsidP="00A62790">
            <w:pPr>
              <w:spacing w:line="460" w:lineRule="exact"/>
              <w:rPr>
                <w:rFonts w:ascii="宋体" w:hAnsi="宋体" w:cs="宋体"/>
                <w:kern w:val="0"/>
                <w:sz w:val="24"/>
                <w:szCs w:val="24"/>
              </w:rPr>
            </w:pPr>
          </w:p>
        </w:tc>
      </w:tr>
    </w:tbl>
    <w:p w:rsidR="00F17685" w:rsidRPr="00C83A41" w:rsidRDefault="00F17685" w:rsidP="00A03DE0">
      <w:pPr>
        <w:spacing w:line="460" w:lineRule="exact"/>
        <w:rPr>
          <w:rFonts w:ascii="宋体" w:hAnsi="宋体" w:cs="宋体"/>
          <w:kern w:val="0"/>
          <w:sz w:val="24"/>
          <w:szCs w:val="24"/>
        </w:rPr>
      </w:pPr>
    </w:p>
    <w:p w:rsidR="00A62790" w:rsidRPr="00FB1A58" w:rsidRDefault="00A62790" w:rsidP="00A62790">
      <w:pPr>
        <w:spacing w:line="460" w:lineRule="exact"/>
        <w:rPr>
          <w:rFonts w:ascii="宋体" w:hAnsi="宋体" w:cs="宋体"/>
          <w:color w:val="FF0000"/>
          <w:kern w:val="0"/>
          <w:sz w:val="24"/>
          <w:szCs w:val="24"/>
        </w:rPr>
      </w:pPr>
      <w:r w:rsidRPr="00C83A41">
        <w:rPr>
          <w:rFonts w:ascii="宋体" w:hAnsi="宋体" w:cs="宋体" w:hint="eastAsia"/>
          <w:kern w:val="0"/>
          <w:sz w:val="24"/>
          <w:szCs w:val="24"/>
        </w:rPr>
        <w:t xml:space="preserve">2.2.2 </w:t>
      </w:r>
      <w:r w:rsidRPr="00FB1A58">
        <w:rPr>
          <w:rFonts w:ascii="宋体" w:hAnsi="宋体" w:cs="宋体" w:hint="eastAsia"/>
          <w:color w:val="FF0000"/>
          <w:kern w:val="0"/>
          <w:sz w:val="24"/>
          <w:szCs w:val="24"/>
        </w:rPr>
        <w:t>透析液流量误差</w:t>
      </w:r>
    </w:p>
    <w:p w:rsidR="00A62790" w:rsidRPr="002650B1" w:rsidRDefault="00A62790" w:rsidP="00A62790">
      <w:pPr>
        <w:spacing w:line="460" w:lineRule="exact"/>
        <w:ind w:firstLineChars="200" w:firstLine="480"/>
        <w:rPr>
          <w:rFonts w:ascii="宋体" w:hAnsi="宋体" w:cs="宋体"/>
          <w:strike/>
          <w:kern w:val="0"/>
          <w:sz w:val="24"/>
          <w:szCs w:val="24"/>
        </w:rPr>
      </w:pPr>
      <w:r w:rsidRPr="00C83A41">
        <w:rPr>
          <w:rFonts w:ascii="宋体" w:hAnsi="宋体" w:cs="宋体" w:hint="eastAsia"/>
          <w:kern w:val="0"/>
          <w:sz w:val="24"/>
          <w:szCs w:val="24"/>
        </w:rPr>
        <w:t>透析液流量范围为0，300 mL/min～</w:t>
      </w:r>
      <w:ins w:id="204" w:author="yingh" w:date="2017-10-27T17:05:00Z">
        <w:r w:rsidR="002650B1">
          <w:rPr>
            <w:rFonts w:ascii="宋体" w:hAnsi="宋体" w:cs="宋体" w:hint="eastAsia"/>
            <w:kern w:val="0"/>
            <w:sz w:val="24"/>
            <w:szCs w:val="24"/>
          </w:rPr>
          <w:t>1000</w:t>
        </w:r>
      </w:ins>
      <w:r w:rsidRPr="00C83A41">
        <w:rPr>
          <w:rFonts w:ascii="宋体" w:hAnsi="宋体" w:cs="宋体" w:hint="eastAsia"/>
          <w:kern w:val="0"/>
          <w:sz w:val="24"/>
          <w:szCs w:val="24"/>
        </w:rPr>
        <w:t>mL/min线性可调，误差为-5%～+10%。</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2.2.3 脱水控制</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2.2.3.1 </w:t>
      </w:r>
      <w:r w:rsidRPr="00FB1A58">
        <w:rPr>
          <w:rFonts w:ascii="宋体" w:hAnsi="宋体" w:cs="宋体" w:hint="eastAsia"/>
          <w:color w:val="FF0000"/>
          <w:kern w:val="0"/>
          <w:sz w:val="24"/>
          <w:szCs w:val="24"/>
        </w:rPr>
        <w:t>脱水误差</w:t>
      </w:r>
      <w:r w:rsidRPr="00C83A41">
        <w:rPr>
          <w:rFonts w:ascii="宋体" w:hAnsi="宋体" w:cs="宋体" w:hint="eastAsia"/>
          <w:kern w:val="0"/>
          <w:sz w:val="24"/>
          <w:szCs w:val="24"/>
        </w:rPr>
        <w:t xml:space="preserve">                                   </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装置的脱水范围为0 mL/h～6000mL/h，其脱水误差为±30mL/h或±1%，二者取绝对值大者。</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2.2.3.2 脱水偏离</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在治疗期间的任何时间内，脱水偏离误差应保持在±400mL以内。</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lastRenderedPageBreak/>
        <w:t>2.2.3.3 脱水安全</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 装置应显示实时脱水参数；</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 脱水参数的设置应经过确认。</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2.2.4 </w:t>
      </w:r>
      <w:commentRangeStart w:id="205"/>
      <w:r w:rsidRPr="00C83A41">
        <w:rPr>
          <w:rFonts w:ascii="宋体" w:hAnsi="宋体" w:cs="宋体" w:hint="eastAsia"/>
          <w:kern w:val="0"/>
          <w:sz w:val="24"/>
          <w:szCs w:val="24"/>
        </w:rPr>
        <w:t>置换液</w:t>
      </w:r>
      <w:commentRangeStart w:id="206"/>
      <w:r w:rsidRPr="00C83A41">
        <w:rPr>
          <w:rFonts w:ascii="宋体" w:hAnsi="宋体" w:cs="宋体" w:hint="eastAsia"/>
          <w:kern w:val="0"/>
          <w:sz w:val="24"/>
          <w:szCs w:val="24"/>
        </w:rPr>
        <w:t>流量误差</w:t>
      </w:r>
      <w:commentRangeEnd w:id="206"/>
      <w:r w:rsidR="00B60315">
        <w:rPr>
          <w:rStyle w:val="ae"/>
          <w:rFonts w:ascii="Calibri" w:hAnsi="Calibri"/>
        </w:rPr>
        <w:commentReference w:id="206"/>
      </w:r>
      <w:r w:rsidRPr="00C83A41">
        <w:rPr>
          <w:rFonts w:ascii="宋体" w:hAnsi="宋体" w:cs="宋体" w:hint="eastAsia"/>
          <w:kern w:val="0"/>
          <w:sz w:val="24"/>
          <w:szCs w:val="24"/>
        </w:rPr>
        <w:t>（</w:t>
      </w:r>
      <w:r w:rsidR="00D74AFA" w:rsidRPr="00C83A41">
        <w:rPr>
          <w:rFonts w:ascii="宋体" w:hAnsi="宋体" w:cs="宋体" w:hint="eastAsia"/>
          <w:sz w:val="24"/>
          <w:szCs w:val="24"/>
        </w:rPr>
        <w:t>JH-6068和JH-6068I</w:t>
      </w:r>
      <w:r w:rsidRPr="00C83A41">
        <w:rPr>
          <w:rFonts w:ascii="宋体" w:hAnsi="宋体" w:cs="宋体" w:hint="eastAsia"/>
          <w:kern w:val="0"/>
          <w:sz w:val="24"/>
          <w:szCs w:val="24"/>
        </w:rPr>
        <w:t>适用）</w:t>
      </w:r>
      <w:commentRangeEnd w:id="205"/>
      <w:r w:rsidR="00FA5DF3">
        <w:rPr>
          <w:rStyle w:val="ae"/>
          <w:rFonts w:ascii="Calibri" w:hAnsi="Calibri"/>
        </w:rPr>
        <w:commentReference w:id="205"/>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装置的置换液流量范围：20 mL/min～600mL/min，误差范围为±10%或±10mL/min，二者取绝对值大者。</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2.2.5 肝素流量控制及监测</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2.2.5.1 </w:t>
      </w:r>
      <w:r w:rsidRPr="00FB1A58">
        <w:rPr>
          <w:rFonts w:ascii="宋体" w:hAnsi="宋体" w:cs="宋体" w:hint="eastAsia"/>
          <w:color w:val="FF0000"/>
          <w:kern w:val="0"/>
          <w:sz w:val="24"/>
          <w:szCs w:val="24"/>
        </w:rPr>
        <w:t>肝素流量误差</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肝素流量范围：0mL/h～30mL/h，误差范围为读数的±3%或±0.1mL/h，二者取绝对值大者。</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2.2.5.2 肝素注入监测功能</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当肝素注入完毕或推注到预设时间，装置发出警报声，触摸屏显示报警信息，信号灯（红色）闪烁。</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2.2.5.3 肝素泵过负荷或速率不正确监测功能</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当肝素泵过负荷或速率不正确时，装置发出警报声，触摸屏显示报警信息，信号灯（红色）闪烁。</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2.2.5.4 快速肝素</w:t>
      </w:r>
    </w:p>
    <w:p w:rsidR="001532F2" w:rsidRPr="00C83A41" w:rsidRDefault="00A62790" w:rsidP="001532F2">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进行快速肝素时，注入量范围：0mL～30mL，误差范围为读数的±3%或±</w:t>
      </w:r>
      <w:r w:rsidR="004C7868">
        <w:rPr>
          <w:rFonts w:ascii="宋体" w:hAnsi="宋体" w:cs="宋体" w:hint="eastAsia"/>
          <w:kern w:val="0"/>
          <w:sz w:val="24"/>
          <w:szCs w:val="24"/>
        </w:rPr>
        <w:t>0.1mL</w:t>
      </w:r>
      <w:r w:rsidR="004C7868" w:rsidRPr="004C7868">
        <w:rPr>
          <w:rFonts w:ascii="宋体" w:hAnsi="宋体" w:cs="宋体" w:hint="eastAsia"/>
          <w:strike/>
          <w:kern w:val="0"/>
          <w:sz w:val="24"/>
          <w:szCs w:val="24"/>
        </w:rPr>
        <w:t>/h</w:t>
      </w:r>
      <w:r w:rsidR="00FE7470">
        <w:rPr>
          <w:rFonts w:ascii="宋体" w:hAnsi="宋体" w:cs="宋体" w:hint="eastAsia"/>
          <w:kern w:val="0"/>
          <w:sz w:val="24"/>
          <w:szCs w:val="24"/>
        </w:rPr>
        <w:t>，二者取绝对值大者,</w:t>
      </w:r>
      <w:r w:rsidRPr="00C83A41">
        <w:rPr>
          <w:rFonts w:ascii="宋体" w:hAnsi="宋体" w:cs="宋体" w:hint="eastAsia"/>
          <w:kern w:val="0"/>
          <w:sz w:val="24"/>
          <w:szCs w:val="24"/>
        </w:rPr>
        <w:t>（注入速率不低于1800mL/h）</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2.3 透析液成分</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按透析粉使用说明书规定的比例稀释，从装置取透析液样本，所获得的透析液离子浓度应符合以下标示量的要求：</w:t>
      </w:r>
    </w:p>
    <w:p w:rsidR="00A62790" w:rsidRPr="00C83A41" w:rsidRDefault="00BA64CF" w:rsidP="00A62790">
      <w:pPr>
        <w:spacing w:line="460" w:lineRule="exact"/>
        <w:ind w:firstLineChars="200" w:firstLine="480"/>
        <w:rPr>
          <w:rFonts w:ascii="宋体" w:hAnsi="宋体" w:cs="宋体"/>
          <w:kern w:val="0"/>
          <w:sz w:val="24"/>
          <w:szCs w:val="24"/>
        </w:rPr>
      </w:pPr>
      <w:r>
        <w:rPr>
          <w:rFonts w:ascii="宋体" w:hAnsi="宋体" w:cs="宋体" w:hint="eastAsia"/>
          <w:kern w:val="0"/>
          <w:sz w:val="24"/>
          <w:szCs w:val="24"/>
        </w:rPr>
        <w:t>a）</w:t>
      </w:r>
      <w:r w:rsidR="00A62790" w:rsidRPr="00C83A41">
        <w:rPr>
          <w:rFonts w:ascii="宋体" w:hAnsi="宋体" w:cs="宋体" w:hint="eastAsia"/>
          <w:kern w:val="0"/>
          <w:sz w:val="24"/>
          <w:szCs w:val="24"/>
        </w:rPr>
        <w:t>钠（Na）应为标示量的97.5%～102.5%；</w:t>
      </w:r>
    </w:p>
    <w:p w:rsidR="00A62790" w:rsidRPr="00C83A41" w:rsidRDefault="00BA64CF" w:rsidP="00A62790">
      <w:pPr>
        <w:spacing w:line="460" w:lineRule="exact"/>
        <w:ind w:firstLineChars="200" w:firstLine="480"/>
        <w:rPr>
          <w:rFonts w:ascii="宋体" w:hAnsi="宋体" w:cs="宋体"/>
          <w:kern w:val="0"/>
          <w:sz w:val="24"/>
          <w:szCs w:val="24"/>
        </w:rPr>
      </w:pPr>
      <w:r>
        <w:rPr>
          <w:rFonts w:ascii="宋体" w:hAnsi="宋体" w:cs="宋体" w:hint="eastAsia"/>
          <w:kern w:val="0"/>
          <w:sz w:val="24"/>
          <w:szCs w:val="24"/>
        </w:rPr>
        <w:t>b）</w:t>
      </w:r>
      <w:r w:rsidR="00A62790" w:rsidRPr="00C83A41">
        <w:rPr>
          <w:rFonts w:ascii="宋体" w:hAnsi="宋体" w:cs="宋体" w:hint="eastAsia"/>
          <w:kern w:val="0"/>
          <w:sz w:val="24"/>
          <w:szCs w:val="24"/>
        </w:rPr>
        <w:t>醋酸（或醋酸根）应为标示量的90%～110%；</w:t>
      </w:r>
    </w:p>
    <w:p w:rsidR="00A62790" w:rsidRPr="00C83A41" w:rsidRDefault="00BA64CF" w:rsidP="00A62790">
      <w:pPr>
        <w:spacing w:line="460" w:lineRule="exact"/>
        <w:ind w:firstLineChars="200" w:firstLine="480"/>
        <w:rPr>
          <w:rFonts w:ascii="宋体" w:hAnsi="宋体" w:cs="宋体"/>
          <w:kern w:val="0"/>
          <w:sz w:val="24"/>
          <w:szCs w:val="24"/>
        </w:rPr>
      </w:pPr>
      <w:r>
        <w:rPr>
          <w:rFonts w:ascii="宋体" w:hAnsi="宋体" w:cs="宋体" w:hint="eastAsia"/>
          <w:kern w:val="0"/>
          <w:sz w:val="24"/>
          <w:szCs w:val="24"/>
        </w:rPr>
        <w:t>c）</w:t>
      </w:r>
      <w:r w:rsidR="00A62790" w:rsidRPr="00C83A41">
        <w:rPr>
          <w:rFonts w:ascii="宋体" w:hAnsi="宋体" w:cs="宋体" w:hint="eastAsia"/>
          <w:kern w:val="0"/>
          <w:sz w:val="24"/>
          <w:szCs w:val="24"/>
        </w:rPr>
        <w:t>钙（Ca）、钾（K）、镁（Mg）、氯（Cl）、碳酸氢根（HCO3）为标示量的95%～105%。</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2.4 置换液要求（</w:t>
      </w:r>
      <w:r w:rsidR="00D74AFA" w:rsidRPr="00C83A41">
        <w:rPr>
          <w:rFonts w:ascii="宋体" w:hAnsi="宋体" w:cs="宋体" w:hint="eastAsia"/>
          <w:sz w:val="24"/>
          <w:szCs w:val="24"/>
        </w:rPr>
        <w:t>JH-6068和JH-6068I</w:t>
      </w:r>
      <w:r w:rsidRPr="00C83A41">
        <w:rPr>
          <w:rFonts w:ascii="宋体" w:hAnsi="宋体" w:cs="宋体" w:hint="eastAsia"/>
          <w:kern w:val="0"/>
          <w:sz w:val="24"/>
          <w:szCs w:val="24"/>
        </w:rPr>
        <w:t>适用）</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2.4.1 置换液要求</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置换液的细菌内毒素，应不得超过0.03EU/mL。</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lastRenderedPageBreak/>
        <w:t>2.4.2 置换液滤过-除菌系统</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置换液的滤过-除菌系统应采用双重过滤，保证在单一滤器情况下也能达到2.4.1的要求。</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2.5 透析液浓度控制及监测</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2.5.1 </w:t>
      </w:r>
      <w:r w:rsidRPr="00FB1A58">
        <w:rPr>
          <w:rFonts w:ascii="宋体" w:hAnsi="宋体" w:cs="宋体" w:hint="eastAsia"/>
          <w:color w:val="FF0000"/>
          <w:kern w:val="0"/>
          <w:sz w:val="24"/>
          <w:szCs w:val="24"/>
        </w:rPr>
        <w:t>分辨率与指示精度</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装置的分辨率与指示精度符合下列规定：</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a）显示分辨率应不大于显示范围的1%，显示范围为0mS/cm～16mS/cm，显示分辨率为0.1mS/cm；</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b）指示精度为±0.1mS/cm。</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2.5.2 </w:t>
      </w:r>
      <w:r w:rsidRPr="00FB1A58">
        <w:rPr>
          <w:rFonts w:ascii="宋体" w:hAnsi="宋体" w:cs="宋体" w:hint="eastAsia"/>
          <w:color w:val="FF0000"/>
          <w:kern w:val="0"/>
          <w:sz w:val="24"/>
          <w:szCs w:val="24"/>
        </w:rPr>
        <w:t>浓度控制功能</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 透析液浓度设定值：钠离子在125mmol/L～151mmol/L内连续可调；碳酸氢根在20mmol/L～40mmol/L内连续可调。</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 xml:space="preserve">b) </w:t>
      </w:r>
      <w:ins w:id="207" w:author="吕朱莹" w:date="2017-11-09T16:49:00Z">
        <w:r w:rsidR="00470854" w:rsidRPr="00470854">
          <w:rPr>
            <w:rFonts w:ascii="宋体" w:hAnsi="宋体" w:cs="宋体" w:hint="eastAsia"/>
            <w:kern w:val="0"/>
            <w:sz w:val="24"/>
            <w:szCs w:val="24"/>
          </w:rPr>
          <w:t>透析液浓度控制误差</w:t>
        </w:r>
      </w:ins>
      <w:r w:rsidRPr="00C83A41">
        <w:rPr>
          <w:rFonts w:ascii="宋体" w:hAnsi="宋体" w:cs="宋体" w:hint="eastAsia"/>
          <w:kern w:val="0"/>
          <w:sz w:val="24"/>
          <w:szCs w:val="24"/>
        </w:rPr>
        <w:t>±0.3mS/cm；</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c) 设备配备透析液浓度反馈控制功能。</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2.5.3 浓度监测功能</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 装置具有两个在线的透析液电导率测量装置，治疗过程中，当任一个电导率测量装置的测量值超过设定值±5%时，装置发出警报声，触摸屏显示报警信息，信号灯（红色）闪烁，并阻止透析液流向透析器（或滤过器）和</w:t>
      </w:r>
      <w:r w:rsidRPr="00DB4D2B">
        <w:rPr>
          <w:rFonts w:ascii="宋体" w:hAnsi="宋体" w:cs="宋体" w:hint="eastAsia"/>
          <w:strike/>
          <w:color w:val="FF0000"/>
          <w:kern w:val="0"/>
          <w:sz w:val="24"/>
          <w:szCs w:val="24"/>
        </w:rPr>
        <w:t>（或）</w:t>
      </w:r>
      <w:r w:rsidRPr="00C83A41">
        <w:rPr>
          <w:rFonts w:ascii="宋体" w:hAnsi="宋体" w:cs="宋体" w:hint="eastAsia"/>
          <w:kern w:val="0"/>
          <w:sz w:val="24"/>
          <w:szCs w:val="24"/>
        </w:rPr>
        <w:t>阻止置换液流进血液；</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 治疗过程中，电导率超限监测功能不关闭；</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c）装置具备防止A/B浓缩液放错的措施。当A/B浓缩液放错时，装置发出警报声，触摸屏显示报警信息，信号灯（红色）闪烁。</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2.6 温度控制</w:t>
      </w:r>
    </w:p>
    <w:p w:rsidR="00A62790" w:rsidRPr="00FB1A58" w:rsidRDefault="00A62790" w:rsidP="00A62790">
      <w:pPr>
        <w:spacing w:line="460" w:lineRule="exact"/>
        <w:rPr>
          <w:rFonts w:ascii="宋体" w:hAnsi="宋体" w:cs="宋体"/>
          <w:color w:val="FF0000"/>
          <w:kern w:val="0"/>
          <w:sz w:val="24"/>
          <w:szCs w:val="24"/>
        </w:rPr>
      </w:pPr>
      <w:r w:rsidRPr="00C83A41">
        <w:rPr>
          <w:rFonts w:ascii="宋体" w:hAnsi="宋体" w:cs="宋体" w:hint="eastAsia"/>
          <w:kern w:val="0"/>
          <w:sz w:val="24"/>
          <w:szCs w:val="24"/>
        </w:rPr>
        <w:t xml:space="preserve">2.6.1 </w:t>
      </w:r>
      <w:r w:rsidRPr="00FB1A58">
        <w:rPr>
          <w:rFonts w:ascii="宋体" w:hAnsi="宋体" w:cs="宋体" w:hint="eastAsia"/>
          <w:color w:val="FF0000"/>
          <w:kern w:val="0"/>
          <w:sz w:val="24"/>
          <w:szCs w:val="24"/>
        </w:rPr>
        <w:t>温度控制范围</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透析液、置换液温度能控制在</w:t>
      </w:r>
      <w:ins w:id="208" w:author="吕朱莹" w:date="2017-11-09T16:57:00Z">
        <w:r w:rsidR="00470854" w:rsidRPr="009B245F">
          <w:rPr>
            <w:rFonts w:ascii="宋体" w:hAnsi="宋体" w:cs="宋体" w:hint="eastAsia"/>
            <w:kern w:val="0"/>
            <w:sz w:val="24"/>
            <w:szCs w:val="24"/>
          </w:rPr>
          <w:t>33℃</w:t>
        </w:r>
        <w:r w:rsidR="00D01983" w:rsidRPr="009B245F">
          <w:rPr>
            <w:rFonts w:ascii="宋体" w:hAnsi="宋体" w:cs="宋体" w:hint="eastAsia"/>
            <w:color w:val="FF0000"/>
            <w:kern w:val="0"/>
            <w:sz w:val="24"/>
            <w:szCs w:val="24"/>
          </w:rPr>
          <w:t>～</w:t>
        </w:r>
        <w:r w:rsidR="00470854" w:rsidRPr="009B245F">
          <w:rPr>
            <w:rFonts w:ascii="宋体" w:hAnsi="宋体" w:cs="宋体" w:hint="eastAsia"/>
            <w:color w:val="FF0000"/>
            <w:kern w:val="0"/>
            <w:sz w:val="24"/>
            <w:szCs w:val="24"/>
          </w:rPr>
          <w:t>40℃</w:t>
        </w:r>
      </w:ins>
      <w:r w:rsidRPr="00C83A41">
        <w:rPr>
          <w:rFonts w:ascii="宋体" w:hAnsi="宋体" w:cs="宋体" w:hint="eastAsia"/>
          <w:kern w:val="0"/>
          <w:sz w:val="24"/>
          <w:szCs w:val="24"/>
        </w:rPr>
        <w:t>范围内。</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2.6.2 </w:t>
      </w:r>
      <w:r w:rsidRPr="00FB1A58">
        <w:rPr>
          <w:rFonts w:ascii="宋体" w:hAnsi="宋体" w:cs="宋体" w:hint="eastAsia"/>
          <w:color w:val="FF0000"/>
          <w:kern w:val="0"/>
          <w:sz w:val="24"/>
          <w:szCs w:val="24"/>
        </w:rPr>
        <w:t>温度控制精度</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对透析液、置换液的加热：在30℃～40℃范围内，控温精度为±0.5℃。</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2.6.3 </w:t>
      </w:r>
      <w:r w:rsidRPr="00FB1A58">
        <w:rPr>
          <w:rFonts w:ascii="宋体" w:hAnsi="宋体" w:cs="宋体" w:hint="eastAsia"/>
          <w:color w:val="FF0000"/>
          <w:kern w:val="0"/>
          <w:sz w:val="24"/>
          <w:szCs w:val="24"/>
        </w:rPr>
        <w:t>超温报警</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设有高低限报警，超出报警温度预置值时，装置发出警报声，触摸屏显示</w:t>
      </w:r>
      <w:r w:rsidRPr="00C83A41">
        <w:rPr>
          <w:rFonts w:ascii="宋体" w:hAnsi="宋体" w:cs="宋体" w:hint="eastAsia"/>
          <w:kern w:val="0"/>
          <w:sz w:val="24"/>
          <w:szCs w:val="24"/>
        </w:rPr>
        <w:lastRenderedPageBreak/>
        <w:t>报警信</w:t>
      </w:r>
      <w:r w:rsidR="001532F2">
        <w:rPr>
          <w:rFonts w:ascii="宋体" w:hAnsi="宋体" w:cs="宋体" w:hint="eastAsia"/>
          <w:kern w:val="0"/>
          <w:sz w:val="24"/>
          <w:szCs w:val="24"/>
        </w:rPr>
        <w:t>息，信号灯（红色）闪烁，阻止透析液流向透析器（或滤过器）和</w:t>
      </w:r>
      <w:r w:rsidRPr="00C83A41">
        <w:rPr>
          <w:rFonts w:ascii="宋体" w:hAnsi="宋体" w:cs="宋体" w:hint="eastAsia"/>
          <w:kern w:val="0"/>
          <w:sz w:val="24"/>
          <w:szCs w:val="24"/>
        </w:rPr>
        <w:t>阻止置换液流进血液。</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2.6.4 </w:t>
      </w:r>
      <w:r w:rsidRPr="00FB1A58">
        <w:rPr>
          <w:rFonts w:ascii="宋体" w:hAnsi="宋体" w:cs="宋体" w:hint="eastAsia"/>
          <w:color w:val="FF0000"/>
          <w:kern w:val="0"/>
          <w:sz w:val="24"/>
          <w:szCs w:val="24"/>
        </w:rPr>
        <w:t>极限报警</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透析液温度一旦低于29℃或高于41℃，装置发出警报声，触摸屏显示报警信</w:t>
      </w:r>
      <w:r w:rsidR="001532F2">
        <w:rPr>
          <w:rFonts w:ascii="宋体" w:hAnsi="宋体" w:cs="宋体" w:hint="eastAsia"/>
          <w:kern w:val="0"/>
          <w:sz w:val="24"/>
          <w:szCs w:val="24"/>
        </w:rPr>
        <w:t>息，信号灯（红色）闪烁，阻止透析液流向透析器（或滤过器）和</w:t>
      </w:r>
      <w:r w:rsidRPr="00C83A41">
        <w:rPr>
          <w:rFonts w:ascii="宋体" w:hAnsi="宋体" w:cs="宋体" w:hint="eastAsia"/>
          <w:kern w:val="0"/>
          <w:sz w:val="24"/>
          <w:szCs w:val="24"/>
        </w:rPr>
        <w:t>阻止置换液流进血液。</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2.7 压力监控</w:t>
      </w:r>
    </w:p>
    <w:p w:rsidR="00A62790" w:rsidRPr="00FB1A58" w:rsidRDefault="00A62790" w:rsidP="00A62790">
      <w:pPr>
        <w:spacing w:line="460" w:lineRule="exact"/>
        <w:rPr>
          <w:rFonts w:ascii="宋体" w:hAnsi="宋体" w:cs="宋体"/>
          <w:color w:val="FF0000"/>
          <w:kern w:val="0"/>
          <w:sz w:val="24"/>
          <w:szCs w:val="24"/>
        </w:rPr>
      </w:pPr>
      <w:r w:rsidRPr="00C83A41">
        <w:rPr>
          <w:rFonts w:ascii="宋体" w:hAnsi="宋体" w:cs="宋体" w:hint="eastAsia"/>
          <w:kern w:val="0"/>
          <w:sz w:val="24"/>
          <w:szCs w:val="24"/>
        </w:rPr>
        <w:t xml:space="preserve">2.7.1 </w:t>
      </w:r>
      <w:r w:rsidRPr="00FB1A58">
        <w:rPr>
          <w:rFonts w:ascii="宋体" w:hAnsi="宋体" w:cs="宋体" w:hint="eastAsia"/>
          <w:color w:val="FF0000"/>
          <w:kern w:val="0"/>
          <w:sz w:val="24"/>
          <w:szCs w:val="24"/>
        </w:rPr>
        <w:t>跨膜压</w:t>
      </w:r>
      <w:commentRangeStart w:id="209"/>
      <w:r w:rsidRPr="00FB1A58">
        <w:rPr>
          <w:rFonts w:ascii="宋体" w:hAnsi="宋体" w:cs="宋体" w:hint="eastAsia"/>
          <w:color w:val="FF0000"/>
          <w:kern w:val="0"/>
          <w:sz w:val="24"/>
          <w:szCs w:val="24"/>
        </w:rPr>
        <w:t>监控</w:t>
      </w:r>
      <w:commentRangeEnd w:id="209"/>
      <w:r w:rsidR="00D91134">
        <w:rPr>
          <w:rStyle w:val="ae"/>
          <w:rFonts w:ascii="Calibri" w:hAnsi="Calibri"/>
        </w:rPr>
        <w:commentReference w:id="209"/>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装置设有跨膜压监控，并符合下列规定：</w:t>
      </w:r>
    </w:p>
    <w:p w:rsidR="00A62790" w:rsidRPr="00D91134" w:rsidRDefault="00A62790" w:rsidP="00A62790">
      <w:pPr>
        <w:spacing w:line="460" w:lineRule="exact"/>
        <w:ind w:firstLineChars="200" w:firstLine="480"/>
        <w:rPr>
          <w:rFonts w:ascii="宋体" w:hAnsi="宋体" w:cs="宋体"/>
          <w:strike/>
          <w:kern w:val="0"/>
          <w:sz w:val="24"/>
          <w:szCs w:val="24"/>
        </w:rPr>
      </w:pPr>
      <w:r w:rsidRPr="00C83A41">
        <w:rPr>
          <w:rFonts w:ascii="宋体" w:hAnsi="宋体" w:cs="宋体" w:hint="eastAsia"/>
          <w:kern w:val="0"/>
          <w:sz w:val="24"/>
          <w:szCs w:val="24"/>
        </w:rPr>
        <w:t>a) 跨膜</w:t>
      </w:r>
      <w:r w:rsidRPr="00E31952">
        <w:rPr>
          <w:rFonts w:ascii="宋体" w:hAnsi="宋体" w:cs="宋体" w:hint="eastAsia"/>
          <w:kern w:val="0"/>
          <w:sz w:val="24"/>
          <w:szCs w:val="24"/>
        </w:rPr>
        <w:t>压在</w:t>
      </w:r>
      <w:ins w:id="210" w:author="吕朱莹" w:date="2017-11-09T14:35:00Z">
        <w:r w:rsidR="00FE3B83" w:rsidRPr="001B22E7">
          <w:rPr>
            <w:rFonts w:ascii="宋体" w:hAnsi="宋体" w:cs="宋体" w:hint="eastAsia"/>
            <w:kern w:val="0"/>
            <w:sz w:val="24"/>
            <w:szCs w:val="24"/>
          </w:rPr>
          <w:t>93.33Kpa-133.3</w:t>
        </w:r>
      </w:ins>
      <w:ins w:id="211" w:author="吕朱莹" w:date="2017-11-09T14:36:00Z">
        <w:r w:rsidR="00FE3B83" w:rsidRPr="001B22E7">
          <w:rPr>
            <w:rFonts w:ascii="宋体" w:hAnsi="宋体" w:cs="宋体" w:hint="eastAsia"/>
            <w:kern w:val="0"/>
            <w:sz w:val="24"/>
            <w:szCs w:val="24"/>
          </w:rPr>
          <w:t>3</w:t>
        </w:r>
      </w:ins>
      <w:ins w:id="212" w:author="吕朱莹" w:date="2017-11-09T14:35:00Z">
        <w:r w:rsidR="00FE3B83" w:rsidRPr="001B22E7">
          <w:rPr>
            <w:rFonts w:ascii="宋体" w:hAnsi="宋体" w:cs="宋体" w:hint="eastAsia"/>
            <w:kern w:val="0"/>
            <w:sz w:val="24"/>
            <w:szCs w:val="24"/>
          </w:rPr>
          <w:t>Kpa</w:t>
        </w:r>
      </w:ins>
      <w:ins w:id="213" w:author="yingh" w:date="2017-10-30T08:53:00Z">
        <w:r w:rsidR="00D91134" w:rsidRPr="001B22E7">
          <w:rPr>
            <w:rFonts w:ascii="宋体" w:hAnsi="宋体" w:cs="宋体" w:hint="eastAsia"/>
            <w:kern w:val="0"/>
            <w:sz w:val="24"/>
            <w:szCs w:val="24"/>
          </w:rPr>
          <w:t>（</w:t>
        </w:r>
        <w:r w:rsidR="00D91134" w:rsidRPr="0094781F">
          <w:rPr>
            <w:rFonts w:ascii="宋体" w:hAnsi="宋体" w:cs="宋体" w:hint="eastAsia"/>
            <w:color w:val="00B0F0"/>
            <w:kern w:val="0"/>
            <w:sz w:val="24"/>
            <w:szCs w:val="24"/>
          </w:rPr>
          <w:t>-700 mmHg～+1000 mmHg</w:t>
        </w:r>
        <w:r w:rsidR="00D91134">
          <w:rPr>
            <w:rFonts w:ascii="宋体" w:hAnsi="宋体" w:cs="宋体" w:hint="eastAsia"/>
            <w:color w:val="00B0F0"/>
            <w:kern w:val="0"/>
            <w:sz w:val="24"/>
            <w:szCs w:val="24"/>
          </w:rPr>
          <w:t>）</w:t>
        </w:r>
      </w:ins>
      <w:r w:rsidRPr="00E31952">
        <w:rPr>
          <w:rFonts w:ascii="宋体" w:hAnsi="宋体" w:cs="宋体" w:hint="eastAsia"/>
          <w:kern w:val="0"/>
          <w:sz w:val="24"/>
          <w:szCs w:val="24"/>
        </w:rPr>
        <w:t>范围内，指示精度为±2kPa(±15mmHg)</w:t>
      </w:r>
      <w:r w:rsidR="00292213" w:rsidRPr="00E31952">
        <w:rPr>
          <w:rFonts w:ascii="宋体" w:hAnsi="宋体" w:cs="宋体" w:hint="eastAsia"/>
          <w:kern w:val="0"/>
          <w:sz w:val="24"/>
          <w:szCs w:val="24"/>
        </w:rPr>
        <w:t>，</w:t>
      </w:r>
    </w:p>
    <w:p w:rsidR="00A62790" w:rsidRDefault="00A62790" w:rsidP="00A62790">
      <w:pPr>
        <w:spacing w:line="460" w:lineRule="exact"/>
        <w:ind w:firstLineChars="200" w:firstLine="480"/>
        <w:rPr>
          <w:rFonts w:ascii="宋体" w:hAnsi="宋体" w:cs="宋体"/>
          <w:kern w:val="0"/>
          <w:sz w:val="24"/>
          <w:szCs w:val="24"/>
        </w:rPr>
      </w:pPr>
      <w:r w:rsidRPr="00E31952">
        <w:rPr>
          <w:rFonts w:ascii="宋体" w:hAnsi="宋体" w:cs="宋体" w:hint="eastAsia"/>
          <w:kern w:val="0"/>
          <w:sz w:val="24"/>
          <w:szCs w:val="24"/>
        </w:rPr>
        <w:t>b) 设有高、低压限值报警，超出报警预置值时，装置发出警报声，触摸屏显示报警信息，信号灯（红色）闪烁，报警值</w:t>
      </w:r>
      <w:r w:rsidR="00A83A31">
        <w:rPr>
          <w:rFonts w:ascii="宋体" w:hAnsi="宋体" w:cs="宋体" w:hint="eastAsia"/>
          <w:kern w:val="0"/>
          <w:sz w:val="24"/>
          <w:szCs w:val="24"/>
        </w:rPr>
        <w:t>误差</w:t>
      </w:r>
      <w:r w:rsidRPr="00E31952">
        <w:rPr>
          <w:rFonts w:ascii="宋体" w:hAnsi="宋体" w:cs="宋体" w:hint="eastAsia"/>
          <w:kern w:val="0"/>
          <w:sz w:val="24"/>
          <w:szCs w:val="24"/>
        </w:rPr>
        <w:t>为±2kPa(±15mmHg)。</w:t>
      </w:r>
    </w:p>
    <w:p w:rsidR="00DA1B21" w:rsidRPr="00E31952" w:rsidRDefault="00DA1B21" w:rsidP="00A62790">
      <w:pPr>
        <w:spacing w:line="460" w:lineRule="exact"/>
        <w:ind w:firstLineChars="200" w:firstLine="480"/>
        <w:rPr>
          <w:rFonts w:ascii="宋体" w:hAnsi="宋体" w:cs="宋体"/>
          <w:kern w:val="0"/>
          <w:sz w:val="24"/>
          <w:szCs w:val="24"/>
        </w:rPr>
      </w:pPr>
      <w:r w:rsidRPr="00DA1B21">
        <w:rPr>
          <w:rFonts w:ascii="宋体" w:hAnsi="宋体" w:cs="宋体" w:hint="eastAsia"/>
          <w:kern w:val="0"/>
          <w:sz w:val="24"/>
          <w:szCs w:val="24"/>
          <w:highlight w:val="yellow"/>
        </w:rPr>
        <w:t>注：</w:t>
      </w:r>
      <w:r w:rsidRPr="00DA1B21">
        <w:rPr>
          <w:rFonts w:ascii="宋体" w:hAnsi="宋体" w:cs="宋体" w:hint="eastAsia"/>
          <w:color w:val="FF0000"/>
          <w:kern w:val="0"/>
          <w:sz w:val="24"/>
          <w:szCs w:val="24"/>
          <w:highlight w:val="yellow"/>
        </w:rPr>
        <w:t>跨膜压监控、静脉压监控、动脉压监控中</w:t>
      </w:r>
      <w:r w:rsidRPr="00DA1B21">
        <w:rPr>
          <w:rFonts w:ascii="宋体" w:hAnsi="宋体" w:cs="宋体" w:hint="eastAsia"/>
          <w:color w:val="00B0F0"/>
          <w:kern w:val="0"/>
          <w:sz w:val="24"/>
          <w:szCs w:val="24"/>
          <w:highlight w:val="yellow"/>
        </w:rPr>
        <w:t>-700 mmHg～+1000 mmHg均为选配功能</w:t>
      </w:r>
    </w:p>
    <w:p w:rsidR="00A62790" w:rsidRPr="00E31952" w:rsidRDefault="00A62790" w:rsidP="00A62790">
      <w:pPr>
        <w:spacing w:line="460" w:lineRule="exact"/>
        <w:rPr>
          <w:rFonts w:ascii="宋体" w:hAnsi="宋体" w:cs="宋体"/>
          <w:kern w:val="0"/>
          <w:sz w:val="24"/>
          <w:szCs w:val="24"/>
        </w:rPr>
      </w:pPr>
      <w:r w:rsidRPr="00E31952">
        <w:rPr>
          <w:rFonts w:ascii="宋体" w:hAnsi="宋体" w:cs="宋体" w:hint="eastAsia"/>
          <w:kern w:val="0"/>
          <w:sz w:val="24"/>
          <w:szCs w:val="24"/>
        </w:rPr>
        <w:t xml:space="preserve">2.7.2 </w:t>
      </w:r>
      <w:r w:rsidRPr="00FB1A58">
        <w:rPr>
          <w:rFonts w:ascii="宋体" w:hAnsi="宋体" w:cs="宋体" w:hint="eastAsia"/>
          <w:color w:val="FF0000"/>
          <w:kern w:val="0"/>
          <w:sz w:val="24"/>
          <w:szCs w:val="24"/>
        </w:rPr>
        <w:t>静脉压监控</w:t>
      </w:r>
    </w:p>
    <w:p w:rsidR="00A62790" w:rsidRPr="00E31952" w:rsidRDefault="00A62790" w:rsidP="00A62790">
      <w:pPr>
        <w:spacing w:line="460" w:lineRule="exact"/>
        <w:ind w:firstLineChars="200" w:firstLine="480"/>
        <w:rPr>
          <w:rFonts w:ascii="宋体" w:hAnsi="宋体" w:cs="宋体"/>
          <w:kern w:val="0"/>
          <w:sz w:val="24"/>
          <w:szCs w:val="24"/>
        </w:rPr>
      </w:pPr>
      <w:r w:rsidRPr="00E31952">
        <w:rPr>
          <w:rFonts w:ascii="宋体" w:hAnsi="宋体" w:cs="宋体" w:hint="eastAsia"/>
          <w:kern w:val="0"/>
          <w:sz w:val="24"/>
          <w:szCs w:val="24"/>
        </w:rPr>
        <w:t>装置设有静脉压监控，并符合下列规定：</w:t>
      </w:r>
    </w:p>
    <w:p w:rsidR="00A62790" w:rsidRPr="00657C90" w:rsidRDefault="00A62790" w:rsidP="00A62790">
      <w:pPr>
        <w:spacing w:line="460" w:lineRule="exact"/>
        <w:ind w:firstLineChars="200" w:firstLine="480"/>
        <w:rPr>
          <w:rFonts w:ascii="宋体" w:hAnsi="宋体" w:cs="宋体"/>
          <w:strike/>
          <w:kern w:val="0"/>
          <w:sz w:val="24"/>
          <w:szCs w:val="24"/>
        </w:rPr>
      </w:pPr>
      <w:r w:rsidRPr="00E31952">
        <w:rPr>
          <w:rFonts w:ascii="宋体" w:hAnsi="宋体" w:cs="宋体" w:hint="eastAsia"/>
          <w:kern w:val="0"/>
          <w:sz w:val="24"/>
          <w:szCs w:val="24"/>
        </w:rPr>
        <w:t>a) 静脉压在</w:t>
      </w:r>
      <w:r w:rsidR="001B22E7" w:rsidRPr="001B22E7">
        <w:rPr>
          <w:rFonts w:ascii="宋体" w:hAnsi="宋体" w:cs="宋体"/>
          <w:kern w:val="0"/>
          <w:sz w:val="24"/>
          <w:szCs w:val="24"/>
        </w:rPr>
        <w:t>93.33Kpa-</w:t>
      </w:r>
      <w:commentRangeStart w:id="214"/>
      <w:r w:rsidR="001B22E7" w:rsidRPr="001B22E7">
        <w:rPr>
          <w:rFonts w:ascii="宋体" w:hAnsi="宋体" w:cs="宋体"/>
          <w:kern w:val="0"/>
          <w:sz w:val="24"/>
          <w:szCs w:val="24"/>
        </w:rPr>
        <w:t>133.33Kpa</w:t>
      </w:r>
      <w:commentRangeEnd w:id="214"/>
      <w:r w:rsidR="009B245F">
        <w:rPr>
          <w:rStyle w:val="ae"/>
          <w:rFonts w:ascii="Calibri" w:hAnsi="Calibri"/>
        </w:rPr>
        <w:commentReference w:id="214"/>
      </w:r>
      <w:ins w:id="215" w:author="yingh" w:date="2017-10-30T09:12:00Z">
        <w:r w:rsidR="00657C90" w:rsidRPr="0094781F">
          <w:rPr>
            <w:rFonts w:ascii="宋体" w:hAnsi="宋体" w:cs="宋体" w:hint="eastAsia"/>
            <w:color w:val="00B0F0"/>
            <w:kern w:val="0"/>
            <w:sz w:val="24"/>
            <w:szCs w:val="24"/>
          </w:rPr>
          <w:t>（-700 mmHg～+1000 mmHg</w:t>
        </w:r>
        <w:r w:rsidR="00657C90">
          <w:rPr>
            <w:rFonts w:ascii="宋体" w:hAnsi="宋体" w:cs="宋体" w:hint="eastAsia"/>
            <w:color w:val="00B0F0"/>
            <w:kern w:val="0"/>
            <w:sz w:val="24"/>
            <w:szCs w:val="24"/>
          </w:rPr>
          <w:t>）</w:t>
        </w:r>
      </w:ins>
      <w:r w:rsidRPr="00C83A41">
        <w:rPr>
          <w:rFonts w:ascii="宋体" w:hAnsi="宋体" w:cs="宋体" w:hint="eastAsia"/>
          <w:kern w:val="0"/>
          <w:sz w:val="24"/>
          <w:szCs w:val="24"/>
        </w:rPr>
        <w:t>范围内，指示精度为±1.33kPa(±10mmHg)</w:t>
      </w:r>
      <w:r w:rsidR="009B245F">
        <w:rPr>
          <w:rFonts w:ascii="宋体" w:hAnsi="宋体" w:cs="宋体" w:hint="eastAsia"/>
          <w:kern w:val="0"/>
          <w:sz w:val="24"/>
          <w:szCs w:val="24"/>
        </w:rPr>
        <w:t>；</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 设有可调高、低压限值报警，报警动作误差为±1.33kPa(±10mmHg)；</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 xml:space="preserve">c) 治疗模式下，静脉压报警的低限被调整为低于1.33kPa（+10mmHg）时，装置应发出警示。 </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d) 超出报警预置值时，血泵停止运转，阻止置换液流进血液，并把超滤降到最小值。</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2.7.3 </w:t>
      </w:r>
      <w:r w:rsidRPr="00FB1A58">
        <w:rPr>
          <w:rFonts w:ascii="宋体" w:hAnsi="宋体" w:cs="宋体" w:hint="eastAsia"/>
          <w:color w:val="FF0000"/>
          <w:kern w:val="0"/>
          <w:sz w:val="24"/>
          <w:szCs w:val="24"/>
        </w:rPr>
        <w:t>动脉压监控</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装置设有动脉压监控，并符合下列规定：</w:t>
      </w:r>
    </w:p>
    <w:p w:rsidR="00A62790" w:rsidRPr="00657C90" w:rsidRDefault="00A62790" w:rsidP="00A62790">
      <w:pPr>
        <w:spacing w:line="460" w:lineRule="exact"/>
        <w:ind w:firstLineChars="200" w:firstLine="480"/>
        <w:rPr>
          <w:rFonts w:ascii="宋体" w:hAnsi="宋体" w:cs="宋体"/>
          <w:strike/>
          <w:kern w:val="0"/>
          <w:sz w:val="24"/>
          <w:szCs w:val="24"/>
        </w:rPr>
      </w:pPr>
      <w:r w:rsidRPr="00C83A41">
        <w:rPr>
          <w:rFonts w:ascii="宋体" w:hAnsi="宋体" w:cs="宋体" w:hint="eastAsia"/>
          <w:kern w:val="0"/>
          <w:sz w:val="24"/>
          <w:szCs w:val="24"/>
        </w:rPr>
        <w:t>a) 动脉压在</w:t>
      </w:r>
      <w:r w:rsidR="001B22E7" w:rsidRPr="001B22E7">
        <w:rPr>
          <w:rFonts w:ascii="宋体" w:hAnsi="宋体" w:cs="宋体"/>
          <w:kern w:val="0"/>
          <w:sz w:val="24"/>
          <w:szCs w:val="24"/>
        </w:rPr>
        <w:t>93.33Kpa-1</w:t>
      </w:r>
      <w:commentRangeStart w:id="216"/>
      <w:r w:rsidR="001B22E7" w:rsidRPr="001B22E7">
        <w:rPr>
          <w:rFonts w:ascii="宋体" w:hAnsi="宋体" w:cs="宋体"/>
          <w:kern w:val="0"/>
          <w:sz w:val="24"/>
          <w:szCs w:val="24"/>
        </w:rPr>
        <w:t>33.33Kpa</w:t>
      </w:r>
      <w:commentRangeEnd w:id="216"/>
      <w:r w:rsidR="009B245F">
        <w:rPr>
          <w:rStyle w:val="ae"/>
          <w:rFonts w:ascii="Calibri" w:hAnsi="Calibri"/>
        </w:rPr>
        <w:commentReference w:id="216"/>
      </w:r>
      <w:ins w:id="217" w:author="yingh" w:date="2017-10-30T09:14:00Z">
        <w:r w:rsidR="00657C90" w:rsidRPr="0094781F">
          <w:rPr>
            <w:rFonts w:ascii="宋体" w:hAnsi="宋体" w:cs="宋体" w:hint="eastAsia"/>
            <w:color w:val="00B0F0"/>
            <w:kern w:val="0"/>
            <w:sz w:val="24"/>
            <w:szCs w:val="24"/>
          </w:rPr>
          <w:t>（-700 mmHg～+1000 mmHg</w:t>
        </w:r>
        <w:r w:rsidR="00657C90">
          <w:rPr>
            <w:rFonts w:ascii="宋体" w:hAnsi="宋体" w:cs="宋体" w:hint="eastAsia"/>
            <w:color w:val="00B0F0"/>
            <w:kern w:val="0"/>
            <w:sz w:val="24"/>
            <w:szCs w:val="24"/>
          </w:rPr>
          <w:t>）</w:t>
        </w:r>
      </w:ins>
      <w:r w:rsidRPr="00E31952">
        <w:rPr>
          <w:rFonts w:ascii="宋体" w:hAnsi="宋体" w:cs="宋体" w:hint="eastAsia"/>
          <w:kern w:val="0"/>
          <w:sz w:val="24"/>
          <w:szCs w:val="24"/>
        </w:rPr>
        <w:t>范围内，指示精度为±1.33kPa(±10mmHg)</w:t>
      </w:r>
      <w:r w:rsidR="00860482" w:rsidRPr="00E31952">
        <w:rPr>
          <w:rFonts w:ascii="宋体" w:hAnsi="宋体" w:cs="宋体" w:hint="eastAsia"/>
          <w:kern w:val="0"/>
          <w:sz w:val="24"/>
          <w:szCs w:val="24"/>
        </w:rPr>
        <w:t xml:space="preserve"> </w:t>
      </w:r>
      <w:r w:rsidR="009B245F">
        <w:rPr>
          <w:rFonts w:ascii="宋体" w:hAnsi="宋体" w:cs="宋体" w:hint="eastAsia"/>
          <w:kern w:val="0"/>
          <w:sz w:val="24"/>
          <w:szCs w:val="24"/>
        </w:rPr>
        <w:t>；</w:t>
      </w:r>
    </w:p>
    <w:p w:rsidR="00A62790" w:rsidRPr="00C83A41" w:rsidRDefault="00A62790" w:rsidP="00A62790">
      <w:pPr>
        <w:spacing w:line="460" w:lineRule="exact"/>
        <w:ind w:firstLineChars="200" w:firstLine="480"/>
        <w:rPr>
          <w:rFonts w:ascii="宋体" w:hAnsi="宋体" w:cs="宋体"/>
          <w:kern w:val="0"/>
          <w:sz w:val="24"/>
          <w:szCs w:val="24"/>
        </w:rPr>
      </w:pPr>
      <w:r w:rsidRPr="00E31952">
        <w:rPr>
          <w:rFonts w:ascii="宋体" w:hAnsi="宋体" w:cs="宋体" w:hint="eastAsia"/>
          <w:kern w:val="0"/>
          <w:sz w:val="24"/>
          <w:szCs w:val="24"/>
        </w:rPr>
        <w:t>b) 设有高、低压限值报警，超出报警预置值</w:t>
      </w:r>
      <w:r w:rsidRPr="00C83A41">
        <w:rPr>
          <w:rFonts w:ascii="宋体" w:hAnsi="宋体" w:cs="宋体" w:hint="eastAsia"/>
          <w:kern w:val="0"/>
          <w:sz w:val="24"/>
          <w:szCs w:val="24"/>
        </w:rPr>
        <w:t>时，装置发出警报声，触摸屏</w:t>
      </w:r>
      <w:r w:rsidRPr="00C83A41">
        <w:rPr>
          <w:rFonts w:ascii="宋体" w:hAnsi="宋体" w:cs="宋体" w:hint="eastAsia"/>
          <w:kern w:val="0"/>
          <w:sz w:val="24"/>
          <w:szCs w:val="24"/>
        </w:rPr>
        <w:lastRenderedPageBreak/>
        <w:t>显示报警信息，信号灯（红色）闪烁，血泵停止运转，阻止置换液流进血液，报警动作误差为±1.33kPa(±10mmHg)。</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2.8 透析液流量、温度、电导率稳定性</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装置工作性能稳定，在连续工作4h中，应达到下列要求：</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 透析液流量波动≤10%；</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 透析液温度波动≤0.5℃；</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c) 透析液电导率波动≤0.3mS/cm。</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2.9 </w:t>
      </w:r>
      <w:r w:rsidRPr="00FB1A58">
        <w:rPr>
          <w:rFonts w:ascii="宋体" w:hAnsi="宋体" w:cs="宋体" w:hint="eastAsia"/>
          <w:color w:val="FF0000"/>
          <w:kern w:val="0"/>
          <w:sz w:val="24"/>
          <w:szCs w:val="24"/>
        </w:rPr>
        <w:t>漏血防护系统</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具有漏血防护系统，当检测到漏血时，装置发出警报声，触摸屏显示报警信息，信号灯（红色）闪烁，血泵停止运转，阻止透析液流向透析器和阻止置换液流进血液，超滤降到最小值。在规定的最大透析液流量、超滤流量、置换液流量下，漏血速率的最大报警限值≤0.35mL/min（血液的Hct为32%）。</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2.10 防止空气进入</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装置具有以下两种防止空气进入人体的方法：</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 xml:space="preserve">a） </w:t>
      </w:r>
      <w:r w:rsidRPr="00FB1A58">
        <w:rPr>
          <w:rFonts w:ascii="宋体" w:hAnsi="宋体" w:cs="宋体" w:hint="eastAsia"/>
          <w:color w:val="FF0000"/>
          <w:kern w:val="0"/>
          <w:sz w:val="24"/>
          <w:szCs w:val="24"/>
        </w:rPr>
        <w:t>气泡检测方式</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直接在血液管路上进行监测的防护系统，出现在静脉管路内的连续通过的微小气泡的报警限值为0.3μL以上或大块气泡的报警限值为20μL。当检测到血液回路有气泡且达到报警限值时，气泡报警指示灯闪烁，装置发出警报声，触摸屏显示报警信息，信号灯（红色）闪烁，血泵停止运转，阻止透析液流向透析器和阻止置换液流进血液。</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 液位检测方式</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采用静脉壶液面探测器的装置，当检测到静脉壶中的血液高度低于探测器下端，装置发出警报声，触摸屏显示报警信息，信号灯（红色）闪烁，血泵停止运转，阻止透析液流向透析器和阻止置换液流进血液。</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2.11 网电源供电中断</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装置在网电源供电中断的情况下，能使血泵连续工作≥30min，并且血路系统应继续保持工作状态。</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2.12 除气功能</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装置具有进水或进液的除气功能。</w:t>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lastRenderedPageBreak/>
        <w:t>2.13 废液保护</w:t>
      </w:r>
    </w:p>
    <w:p w:rsidR="00A62790" w:rsidRPr="00C83A41" w:rsidRDefault="00A62790" w:rsidP="00A62790">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血液透析装置的废液系统能防止使用过的废液从排出口流向透析器。</w:t>
      </w:r>
    </w:p>
    <w:p w:rsidR="00A62790" w:rsidRPr="00C83A41" w:rsidRDefault="00A62790" w:rsidP="00A62790">
      <w:pPr>
        <w:spacing w:line="460" w:lineRule="exact"/>
        <w:rPr>
          <w:rFonts w:ascii="宋体" w:hAnsi="宋体" w:cs="宋体"/>
          <w:kern w:val="0"/>
          <w:sz w:val="24"/>
          <w:szCs w:val="24"/>
        </w:rPr>
      </w:pPr>
      <w:commentRangeStart w:id="218"/>
      <w:r w:rsidRPr="00C83A41">
        <w:rPr>
          <w:rFonts w:ascii="宋体" w:hAnsi="宋体" w:cs="宋体" w:hint="eastAsia"/>
          <w:kern w:val="0"/>
          <w:sz w:val="24"/>
          <w:szCs w:val="24"/>
        </w:rPr>
        <w:t>2.14 消毒</w:t>
      </w:r>
      <w:commentRangeEnd w:id="218"/>
      <w:r w:rsidR="00DA1B21">
        <w:rPr>
          <w:rStyle w:val="ae"/>
          <w:rFonts w:ascii="Calibri" w:hAnsi="Calibri"/>
        </w:rPr>
        <w:commentReference w:id="218"/>
      </w:r>
    </w:p>
    <w:p w:rsidR="00A62790" w:rsidRPr="00C83A41" w:rsidRDefault="00A62790" w:rsidP="00A62790">
      <w:pPr>
        <w:spacing w:line="460" w:lineRule="exact"/>
        <w:rPr>
          <w:rFonts w:ascii="宋体" w:hAnsi="宋体" w:cs="宋体"/>
          <w:kern w:val="0"/>
          <w:sz w:val="24"/>
          <w:szCs w:val="24"/>
        </w:rPr>
      </w:pPr>
      <w:r w:rsidRPr="00C83A41">
        <w:rPr>
          <w:rFonts w:ascii="宋体" w:hAnsi="宋体" w:cs="宋体" w:hint="eastAsia"/>
          <w:kern w:val="0"/>
          <w:sz w:val="24"/>
          <w:szCs w:val="24"/>
        </w:rPr>
        <w:t>2.14.1 热消毒</w:t>
      </w:r>
    </w:p>
    <w:p w:rsidR="00A62790" w:rsidRPr="00C83A41" w:rsidRDefault="00A62790" w:rsidP="00363B65">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在规定的消毒时间内，装置中的透析液管路表面温度能一直保持在40℃～70℃的消毒温度范围内；透析液温度保持在60℃～95℃。</w:t>
      </w:r>
    </w:p>
    <w:p w:rsidR="00A62790" w:rsidRPr="00C83A41" w:rsidRDefault="00A62790" w:rsidP="00363B65">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注：水的沸点与大气压力相关，随着海拔的升高，大气压力下降，水的沸点随之下降，此时宜考虑大气压力对预设消毒温度值的影响。</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.14.2</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化学消毒</w:t>
      </w:r>
    </w:p>
    <w:p w:rsidR="00A62790" w:rsidRPr="00C83A41" w:rsidRDefault="00A62790" w:rsidP="00363B65">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363B65" w:rsidRPr="00C83A41">
        <w:rPr>
          <w:rFonts w:ascii="宋体" w:hAnsi="宋体" w:cs="宋体" w:hint="eastAsia"/>
          <w:kern w:val="0"/>
          <w:sz w:val="24"/>
          <w:szCs w:val="24"/>
        </w:rPr>
        <w:t xml:space="preserve"> </w:t>
      </w:r>
      <w:r w:rsidRPr="00C83A41">
        <w:rPr>
          <w:rFonts w:ascii="宋体" w:hAnsi="宋体" w:cs="宋体" w:hint="eastAsia"/>
          <w:kern w:val="0"/>
          <w:sz w:val="24"/>
          <w:szCs w:val="24"/>
        </w:rPr>
        <w:t>在使用化学消毒剂时，化学消毒剂的接触时间和浓度等参数见表1；</w:t>
      </w:r>
    </w:p>
    <w:p w:rsidR="00A62790" w:rsidRPr="00C83A41" w:rsidRDefault="00A62790" w:rsidP="00363B65">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363B65" w:rsidRPr="00C83A41">
        <w:rPr>
          <w:rFonts w:ascii="宋体" w:hAnsi="宋体" w:cs="宋体" w:hint="eastAsia"/>
          <w:kern w:val="0"/>
          <w:sz w:val="24"/>
          <w:szCs w:val="24"/>
        </w:rPr>
        <w:t xml:space="preserve"> </w:t>
      </w:r>
      <w:r w:rsidRPr="00C83A41">
        <w:rPr>
          <w:rFonts w:ascii="宋体" w:hAnsi="宋体" w:cs="宋体" w:hint="eastAsia"/>
          <w:kern w:val="0"/>
          <w:sz w:val="24"/>
          <w:szCs w:val="24"/>
        </w:rPr>
        <w:t>消毒液的保持浓度和接触时间见表1；</w:t>
      </w:r>
    </w:p>
    <w:p w:rsidR="00A62790" w:rsidRPr="00C83A41" w:rsidRDefault="00A62790" w:rsidP="00363B65">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c)</w:t>
      </w:r>
      <w:r w:rsidR="00363B65" w:rsidRPr="00C83A41">
        <w:rPr>
          <w:rFonts w:ascii="宋体" w:hAnsi="宋体" w:cs="宋体" w:hint="eastAsia"/>
          <w:kern w:val="0"/>
          <w:sz w:val="24"/>
          <w:szCs w:val="24"/>
        </w:rPr>
        <w:t xml:space="preserve"> </w:t>
      </w:r>
      <w:r w:rsidRPr="00C83A41">
        <w:rPr>
          <w:rFonts w:ascii="宋体" w:hAnsi="宋体" w:cs="宋体" w:hint="eastAsia"/>
          <w:kern w:val="0"/>
          <w:sz w:val="24"/>
          <w:szCs w:val="24"/>
        </w:rPr>
        <w:t>消毒完成后,消毒剂的残留量见表1。</w:t>
      </w:r>
    </w:p>
    <w:p w:rsidR="00363B65" w:rsidRPr="00C83A41" w:rsidRDefault="00363B65" w:rsidP="000049B9">
      <w:pPr>
        <w:pStyle w:val="ad"/>
        <w:spacing w:beforeLines="50" w:afterLines="50"/>
        <w:ind w:left="420" w:firstLineChars="0" w:firstLine="0"/>
        <w:jc w:val="center"/>
        <w:rPr>
          <w:rFonts w:hAnsi="宋体"/>
          <w:sz w:val="24"/>
          <w:szCs w:val="24"/>
        </w:rPr>
      </w:pPr>
      <w:r w:rsidRPr="00C83A41">
        <w:rPr>
          <w:rFonts w:hAnsi="宋体" w:hint="eastAsia"/>
          <w:sz w:val="24"/>
          <w:szCs w:val="24"/>
        </w:rPr>
        <w:t>表1 化学消毒相关参数</w:t>
      </w:r>
    </w:p>
    <w:tbl>
      <w:tblPr>
        <w:tblW w:w="81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409"/>
        <w:gridCol w:w="2305"/>
        <w:gridCol w:w="2020"/>
      </w:tblGrid>
      <w:tr w:rsidR="00363B65" w:rsidRPr="00C83A41" w:rsidTr="00363B65">
        <w:trPr>
          <w:trHeight w:val="1014"/>
          <w:jc w:val="center"/>
        </w:trPr>
        <w:tc>
          <w:tcPr>
            <w:tcW w:w="1418" w:type="dxa"/>
            <w:tcBorders>
              <w:right w:val="single" w:sz="4" w:space="0" w:color="auto"/>
            </w:tcBorders>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成分</w:t>
            </w:r>
          </w:p>
        </w:tc>
        <w:tc>
          <w:tcPr>
            <w:tcW w:w="2409"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消毒剂的保持浓度</w:t>
            </w:r>
          </w:p>
          <w:p w:rsidR="00363B65" w:rsidRPr="00C83A41" w:rsidRDefault="00363B65" w:rsidP="008F4736">
            <w:pPr>
              <w:jc w:val="center"/>
              <w:rPr>
                <w:rFonts w:ascii="宋体" w:hAnsi="宋体"/>
                <w:sz w:val="24"/>
                <w:szCs w:val="24"/>
              </w:rPr>
            </w:pPr>
            <w:r w:rsidRPr="00C83A41">
              <w:rPr>
                <w:rFonts w:ascii="宋体" w:hAnsi="宋体" w:hint="eastAsia"/>
                <w:sz w:val="24"/>
                <w:szCs w:val="24"/>
              </w:rPr>
              <w:t>（吸入量不得低于）</w:t>
            </w:r>
          </w:p>
        </w:tc>
        <w:tc>
          <w:tcPr>
            <w:tcW w:w="2305"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接触时间</w:t>
            </w:r>
          </w:p>
        </w:tc>
        <w:tc>
          <w:tcPr>
            <w:tcW w:w="2020"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消毒剂的残留量</w:t>
            </w:r>
          </w:p>
        </w:tc>
      </w:tr>
      <w:tr w:rsidR="00363B65" w:rsidRPr="00C83A41" w:rsidTr="00363B65">
        <w:trPr>
          <w:trHeight w:val="537"/>
          <w:jc w:val="center"/>
        </w:trPr>
        <w:tc>
          <w:tcPr>
            <w:tcW w:w="1418"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柠檬酸（50%）</w:t>
            </w:r>
          </w:p>
        </w:tc>
        <w:tc>
          <w:tcPr>
            <w:tcW w:w="2409" w:type="dxa"/>
            <w:vAlign w:val="center"/>
          </w:tcPr>
          <w:p w:rsidR="00363B65" w:rsidRPr="00C83A41" w:rsidRDefault="00363B65" w:rsidP="008F4736">
            <w:pPr>
              <w:jc w:val="center"/>
              <w:rPr>
                <w:rFonts w:ascii="宋体" w:hAnsi="宋体"/>
                <w:sz w:val="24"/>
                <w:szCs w:val="24"/>
              </w:rPr>
            </w:pPr>
            <w:r w:rsidRPr="00C83A41">
              <w:rPr>
                <w:rFonts w:ascii="宋体" w:hAnsi="宋体" w:cs="Arial" w:hint="eastAsia"/>
                <w:sz w:val="24"/>
                <w:szCs w:val="24"/>
              </w:rPr>
              <w:t>96mL</w:t>
            </w:r>
          </w:p>
        </w:tc>
        <w:tc>
          <w:tcPr>
            <w:tcW w:w="2305" w:type="dxa"/>
            <w:vAlign w:val="center"/>
          </w:tcPr>
          <w:p w:rsidR="00363B65" w:rsidRPr="00C83A41" w:rsidRDefault="00363B65" w:rsidP="008F4736">
            <w:pPr>
              <w:jc w:val="center"/>
              <w:rPr>
                <w:rFonts w:ascii="宋体" w:hAnsi="宋体"/>
                <w:sz w:val="24"/>
                <w:szCs w:val="24"/>
              </w:rPr>
            </w:pPr>
            <w:bookmarkStart w:id="219" w:name="OLE_LINK24"/>
            <w:r w:rsidRPr="00C83A41">
              <w:rPr>
                <w:rFonts w:ascii="宋体" w:hAnsi="宋体" w:hint="eastAsia"/>
                <w:sz w:val="24"/>
                <w:szCs w:val="24"/>
              </w:rPr>
              <w:t>默认20min</w:t>
            </w:r>
          </w:p>
          <w:p w:rsidR="00363B65" w:rsidRPr="00C83A41" w:rsidRDefault="00363B65" w:rsidP="008F4736">
            <w:pPr>
              <w:jc w:val="center"/>
              <w:rPr>
                <w:rFonts w:ascii="宋体" w:hAnsi="宋体"/>
                <w:sz w:val="24"/>
                <w:szCs w:val="24"/>
              </w:rPr>
            </w:pPr>
            <w:r w:rsidRPr="00C83A41">
              <w:rPr>
                <w:rFonts w:ascii="宋体" w:hAnsi="宋体" w:hint="eastAsia"/>
                <w:sz w:val="24"/>
                <w:szCs w:val="24"/>
              </w:rPr>
              <w:t>(10-60min可设)</w:t>
            </w:r>
            <w:bookmarkEnd w:id="219"/>
          </w:p>
        </w:tc>
        <w:tc>
          <w:tcPr>
            <w:tcW w:w="2020"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pH值为6-7</w:t>
            </w:r>
          </w:p>
        </w:tc>
      </w:tr>
      <w:tr w:rsidR="00363B65" w:rsidRPr="00C83A41" w:rsidTr="00363B65">
        <w:trPr>
          <w:trHeight w:val="556"/>
          <w:jc w:val="center"/>
        </w:trPr>
        <w:tc>
          <w:tcPr>
            <w:tcW w:w="1418"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过氧乙酸（3.5%）</w:t>
            </w:r>
          </w:p>
        </w:tc>
        <w:tc>
          <w:tcPr>
            <w:tcW w:w="2409" w:type="dxa"/>
            <w:vAlign w:val="center"/>
          </w:tcPr>
          <w:p w:rsidR="00363B65" w:rsidRPr="00C83A41" w:rsidRDefault="00363B65" w:rsidP="008F4736">
            <w:pPr>
              <w:jc w:val="center"/>
              <w:rPr>
                <w:rFonts w:ascii="宋体" w:hAnsi="宋体"/>
                <w:sz w:val="24"/>
                <w:szCs w:val="24"/>
              </w:rPr>
            </w:pPr>
            <w:r w:rsidRPr="00C83A41">
              <w:rPr>
                <w:rFonts w:ascii="宋体" w:hAnsi="宋体" w:cs="Arial" w:hint="eastAsia"/>
                <w:sz w:val="24"/>
                <w:szCs w:val="24"/>
              </w:rPr>
              <w:t>69mL</w:t>
            </w:r>
          </w:p>
        </w:tc>
        <w:tc>
          <w:tcPr>
            <w:tcW w:w="2305"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默认20min</w:t>
            </w:r>
          </w:p>
          <w:p w:rsidR="00363B65" w:rsidRPr="00C83A41" w:rsidRDefault="00363B65" w:rsidP="008F4736">
            <w:pPr>
              <w:jc w:val="center"/>
              <w:rPr>
                <w:rFonts w:ascii="宋体" w:hAnsi="宋体"/>
                <w:sz w:val="24"/>
                <w:szCs w:val="24"/>
              </w:rPr>
            </w:pPr>
            <w:r w:rsidRPr="00C83A41">
              <w:rPr>
                <w:rFonts w:ascii="宋体" w:hAnsi="宋体" w:hint="eastAsia"/>
                <w:sz w:val="24"/>
                <w:szCs w:val="24"/>
              </w:rPr>
              <w:t>(10-60min可设)</w:t>
            </w:r>
          </w:p>
        </w:tc>
        <w:tc>
          <w:tcPr>
            <w:tcW w:w="2020"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w:t>
            </w:r>
            <w:r w:rsidRPr="00C83A41">
              <w:rPr>
                <w:rFonts w:ascii="宋体" w:hAnsi="宋体" w:cs="Arial" w:hint="eastAsia"/>
                <w:sz w:val="24"/>
                <w:szCs w:val="24"/>
              </w:rPr>
              <w:t>5mg/L</w:t>
            </w:r>
          </w:p>
        </w:tc>
      </w:tr>
      <w:tr w:rsidR="00363B65" w:rsidRPr="00C83A41" w:rsidTr="00363B65">
        <w:trPr>
          <w:trHeight w:val="556"/>
          <w:jc w:val="center"/>
        </w:trPr>
        <w:tc>
          <w:tcPr>
            <w:tcW w:w="1418"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次氯酸钠（5.5%）</w:t>
            </w:r>
          </w:p>
        </w:tc>
        <w:tc>
          <w:tcPr>
            <w:tcW w:w="2409" w:type="dxa"/>
            <w:vAlign w:val="center"/>
          </w:tcPr>
          <w:p w:rsidR="00363B65" w:rsidRPr="00C83A41" w:rsidRDefault="00363B65" w:rsidP="008F4736">
            <w:pPr>
              <w:jc w:val="center"/>
              <w:rPr>
                <w:rFonts w:ascii="宋体" w:hAnsi="宋体" w:cs="Arial"/>
                <w:sz w:val="24"/>
                <w:szCs w:val="24"/>
              </w:rPr>
            </w:pPr>
            <w:r w:rsidRPr="00C83A41">
              <w:rPr>
                <w:rFonts w:ascii="宋体" w:hAnsi="宋体" w:cs="Arial" w:hint="eastAsia"/>
                <w:sz w:val="24"/>
                <w:szCs w:val="24"/>
              </w:rPr>
              <w:t>218mL</w:t>
            </w:r>
          </w:p>
        </w:tc>
        <w:tc>
          <w:tcPr>
            <w:tcW w:w="2305"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默认20min</w:t>
            </w:r>
          </w:p>
          <w:p w:rsidR="00363B65" w:rsidRPr="00C83A41" w:rsidRDefault="00363B65" w:rsidP="008F4736">
            <w:pPr>
              <w:jc w:val="center"/>
              <w:rPr>
                <w:rFonts w:ascii="宋体" w:hAnsi="宋体"/>
                <w:sz w:val="24"/>
                <w:szCs w:val="24"/>
              </w:rPr>
            </w:pPr>
            <w:r w:rsidRPr="00C83A41">
              <w:rPr>
                <w:rFonts w:ascii="宋体" w:hAnsi="宋体" w:hint="eastAsia"/>
                <w:sz w:val="24"/>
                <w:szCs w:val="24"/>
              </w:rPr>
              <w:t>(10-60min可设)</w:t>
            </w:r>
          </w:p>
        </w:tc>
        <w:tc>
          <w:tcPr>
            <w:tcW w:w="2020" w:type="dxa"/>
            <w:vAlign w:val="center"/>
          </w:tcPr>
          <w:p w:rsidR="00363B65" w:rsidRPr="00C83A41" w:rsidRDefault="00363B65" w:rsidP="008F4736">
            <w:pPr>
              <w:jc w:val="center"/>
              <w:rPr>
                <w:rFonts w:ascii="宋体" w:hAnsi="宋体"/>
                <w:sz w:val="24"/>
                <w:szCs w:val="24"/>
              </w:rPr>
            </w:pPr>
            <w:r w:rsidRPr="00C83A41">
              <w:rPr>
                <w:rFonts w:ascii="宋体" w:hAnsi="宋体" w:hint="eastAsia"/>
                <w:sz w:val="24"/>
                <w:szCs w:val="24"/>
              </w:rPr>
              <w:t>≤</w:t>
            </w:r>
            <w:r w:rsidRPr="00C83A41">
              <w:rPr>
                <w:rFonts w:ascii="宋体" w:hAnsi="宋体" w:cs="Arial" w:hint="eastAsia"/>
                <w:sz w:val="24"/>
                <w:szCs w:val="24"/>
              </w:rPr>
              <w:t>5mg/L</w:t>
            </w:r>
          </w:p>
        </w:tc>
      </w:tr>
    </w:tbl>
    <w:p w:rsidR="00363B65" w:rsidRPr="00C83A41" w:rsidRDefault="00363B65" w:rsidP="00363B65">
      <w:pPr>
        <w:pStyle w:val="ad"/>
        <w:ind w:left="420" w:firstLineChars="0" w:firstLine="0"/>
        <w:rPr>
          <w:rFonts w:hAnsi="宋体"/>
        </w:rPr>
      </w:pPr>
    </w:p>
    <w:p w:rsidR="00DA1B21" w:rsidRPr="001A4CDA" w:rsidRDefault="00DA1B21" w:rsidP="00A62790">
      <w:pPr>
        <w:spacing w:line="460" w:lineRule="exact"/>
        <w:rPr>
          <w:rFonts w:ascii="宋体" w:hAnsi="宋体" w:cs="宋体"/>
          <w:kern w:val="0"/>
          <w:sz w:val="24"/>
          <w:szCs w:val="24"/>
          <w:highlight w:val="yellow"/>
        </w:rPr>
      </w:pPr>
      <w:r w:rsidRPr="001A4CDA">
        <w:rPr>
          <w:rFonts w:ascii="宋体" w:hAnsi="宋体" w:cs="宋体" w:hint="eastAsia"/>
          <w:kern w:val="0"/>
          <w:sz w:val="24"/>
          <w:szCs w:val="24"/>
          <w:highlight w:val="yellow"/>
        </w:rPr>
        <w:t>2.14.3消毒模式：一键双循</w:t>
      </w:r>
      <w:commentRangeStart w:id="220"/>
      <w:r w:rsidRPr="001A4CDA">
        <w:rPr>
          <w:rFonts w:ascii="宋体" w:hAnsi="宋体" w:cs="宋体" w:hint="eastAsia"/>
          <w:kern w:val="0"/>
          <w:sz w:val="24"/>
          <w:szCs w:val="24"/>
          <w:highlight w:val="yellow"/>
        </w:rPr>
        <w:t>环消毒</w:t>
      </w:r>
      <w:commentRangeEnd w:id="220"/>
      <w:r w:rsidR="00CE09AF">
        <w:rPr>
          <w:rStyle w:val="ae"/>
          <w:rFonts w:ascii="Calibri" w:hAnsi="Calibri"/>
        </w:rPr>
        <w:commentReference w:id="220"/>
      </w:r>
    </w:p>
    <w:p w:rsidR="001A4CDA" w:rsidRDefault="001A4CDA" w:rsidP="001A4CDA">
      <w:pPr>
        <w:spacing w:line="460" w:lineRule="exact"/>
        <w:ind w:firstLineChars="150" w:firstLine="360"/>
        <w:rPr>
          <w:rFonts w:ascii="宋体" w:hAnsi="宋体" w:cs="宋体"/>
          <w:kern w:val="0"/>
          <w:sz w:val="24"/>
          <w:szCs w:val="24"/>
        </w:rPr>
      </w:pPr>
      <w:r>
        <w:rPr>
          <w:rFonts w:hint="eastAsia"/>
          <w:sz w:val="24"/>
          <w:szCs w:val="24"/>
          <w:highlight w:val="yellow"/>
        </w:rPr>
        <w:t>启动按键，</w:t>
      </w:r>
      <w:r w:rsidRPr="001A4CDA">
        <w:rPr>
          <w:rFonts w:hint="eastAsia"/>
          <w:sz w:val="24"/>
          <w:szCs w:val="24"/>
          <w:highlight w:val="yellow"/>
        </w:rPr>
        <w:t>废液回路</w:t>
      </w:r>
      <w:r>
        <w:rPr>
          <w:rFonts w:hint="eastAsia"/>
          <w:sz w:val="24"/>
          <w:szCs w:val="24"/>
          <w:highlight w:val="yellow"/>
        </w:rPr>
        <w:t>管、</w:t>
      </w:r>
      <w:r w:rsidRPr="001A4CDA">
        <w:rPr>
          <w:rFonts w:hint="eastAsia"/>
          <w:sz w:val="24"/>
          <w:szCs w:val="24"/>
          <w:highlight w:val="yellow"/>
        </w:rPr>
        <w:t>干净回路管</w:t>
      </w:r>
      <w:r>
        <w:rPr>
          <w:rFonts w:hint="eastAsia"/>
          <w:sz w:val="24"/>
          <w:szCs w:val="24"/>
          <w:highlight w:val="yellow"/>
        </w:rPr>
        <w:t>同时吸水，在消毒循环过程中，</w:t>
      </w:r>
      <w:r w:rsidRPr="001A4CDA">
        <w:rPr>
          <w:rFonts w:hint="eastAsia"/>
          <w:sz w:val="24"/>
          <w:szCs w:val="24"/>
          <w:highlight w:val="yellow"/>
        </w:rPr>
        <w:t>废液回路</w:t>
      </w:r>
      <w:r w:rsidR="008936B3">
        <w:rPr>
          <w:rFonts w:hint="eastAsia"/>
          <w:sz w:val="24"/>
          <w:szCs w:val="24"/>
          <w:highlight w:val="yellow"/>
        </w:rPr>
        <w:t>管中</w:t>
      </w:r>
      <w:r w:rsidRPr="001A4CDA">
        <w:rPr>
          <w:rFonts w:hint="eastAsia"/>
          <w:sz w:val="24"/>
          <w:szCs w:val="24"/>
          <w:highlight w:val="yellow"/>
        </w:rPr>
        <w:t>的水不进入干净回路</w:t>
      </w:r>
      <w:r w:rsidR="008936B3">
        <w:rPr>
          <w:rFonts w:hint="eastAsia"/>
          <w:sz w:val="24"/>
          <w:szCs w:val="24"/>
          <w:highlight w:val="yellow"/>
        </w:rPr>
        <w:t>管</w:t>
      </w:r>
      <w:r w:rsidRPr="001A4CDA">
        <w:rPr>
          <w:rFonts w:hint="eastAsia"/>
          <w:sz w:val="24"/>
          <w:szCs w:val="24"/>
          <w:highlight w:val="yellow"/>
        </w:rPr>
        <w:t>中。</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.15</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 xml:space="preserve">工作噪声 </w:t>
      </w:r>
    </w:p>
    <w:p w:rsidR="00A62790" w:rsidRPr="00C83A41" w:rsidRDefault="00A62790" w:rsidP="00363B65">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装置工作时，不得有异常杂声，其噪声不大于62dB（A计权）。</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.16</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外观与结构</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.16.1</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装置外形端正，表面洁净，色泽均匀，无伤斑、裂纹等缺陷。</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.16.2</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装置的面板无涂覆层脱落、锈蚀，面板上文字和标志清晰可见。</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.16.3</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装置的塑料件无起泡、开裂、变形以及灌注物溢出现象。</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lastRenderedPageBreak/>
        <w:t>2</w:t>
      </w:r>
      <w:r w:rsidR="00A62790" w:rsidRPr="00C83A41">
        <w:rPr>
          <w:rFonts w:ascii="宋体" w:hAnsi="宋体" w:cs="宋体" w:hint="eastAsia"/>
          <w:kern w:val="0"/>
          <w:sz w:val="24"/>
          <w:szCs w:val="24"/>
        </w:rPr>
        <w:t>.16.4</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装置的控制和调节机构灵活可靠，紧固件无松动。</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.17　安全要求</w:t>
      </w:r>
    </w:p>
    <w:p w:rsidR="00A62790" w:rsidRPr="00C83A41" w:rsidRDefault="00A62790" w:rsidP="00363B65">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符合GB 9706.1-2007、GB 9706.2-2003和YY 0709-2009的要求。</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.18</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环境试验</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.18.1</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装置的环境试验按GB/T 14710-2009中规定的要求进行试验，气候环境试验为Ⅰ组。</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.18.2</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机械环境试验为Ⅱ组。</w:t>
      </w:r>
    </w:p>
    <w:p w:rsidR="00A62790" w:rsidRPr="00C83A41" w:rsidRDefault="00363B65" w:rsidP="00A62790">
      <w:pPr>
        <w:spacing w:line="460" w:lineRule="exact"/>
        <w:rPr>
          <w:rFonts w:ascii="宋体" w:hAnsi="宋体" w:cs="宋体"/>
          <w:kern w:val="0"/>
          <w:sz w:val="24"/>
          <w:szCs w:val="24"/>
        </w:rPr>
      </w:pPr>
      <w:r w:rsidRPr="00C83A41">
        <w:rPr>
          <w:rFonts w:ascii="宋体" w:hAnsi="宋体" w:cs="宋体" w:hint="eastAsia"/>
          <w:kern w:val="0"/>
          <w:sz w:val="24"/>
          <w:szCs w:val="24"/>
        </w:rPr>
        <w:t>2</w:t>
      </w:r>
      <w:r w:rsidR="00A62790" w:rsidRPr="00C83A41">
        <w:rPr>
          <w:rFonts w:ascii="宋体" w:hAnsi="宋体" w:cs="宋体" w:hint="eastAsia"/>
          <w:kern w:val="0"/>
          <w:sz w:val="24"/>
          <w:szCs w:val="24"/>
        </w:rPr>
        <w:t>.18.3</w:t>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运输试验和电源适应性按GB/T 14710-2009中的第4章和第5章要求进行。</w:t>
      </w:r>
    </w:p>
    <w:p w:rsidR="00860D5F" w:rsidRPr="00C83A41" w:rsidRDefault="00860D5F" w:rsidP="00A62790">
      <w:pPr>
        <w:spacing w:line="460" w:lineRule="exact"/>
        <w:rPr>
          <w:rFonts w:ascii="宋体" w:hAnsi="宋体" w:cs="宋体"/>
          <w:kern w:val="0"/>
          <w:sz w:val="24"/>
          <w:szCs w:val="24"/>
        </w:rPr>
      </w:pPr>
      <w:r w:rsidRPr="00C83A41">
        <w:rPr>
          <w:rFonts w:ascii="宋体" w:hAnsi="宋体" w:cs="宋体" w:hint="eastAsia"/>
          <w:kern w:val="0"/>
          <w:sz w:val="24"/>
          <w:szCs w:val="24"/>
        </w:rPr>
        <w:t>2.20 电磁兼容</w:t>
      </w:r>
    </w:p>
    <w:p w:rsidR="00860D5F" w:rsidRPr="00C83A41" w:rsidRDefault="00860D5F" w:rsidP="00A62790">
      <w:pPr>
        <w:spacing w:line="460" w:lineRule="exact"/>
        <w:rPr>
          <w:rFonts w:ascii="宋体" w:hAnsi="宋体" w:cs="宋体"/>
          <w:kern w:val="0"/>
          <w:sz w:val="24"/>
          <w:szCs w:val="24"/>
        </w:rPr>
      </w:pPr>
      <w:r w:rsidRPr="00C83A41">
        <w:rPr>
          <w:rFonts w:ascii="宋体" w:hAnsi="宋体" w:cs="宋体" w:hint="eastAsia"/>
          <w:kern w:val="0"/>
          <w:sz w:val="24"/>
          <w:szCs w:val="24"/>
        </w:rPr>
        <w:t xml:space="preserve">    应符合YY 0505-2012的要求。</w:t>
      </w:r>
    </w:p>
    <w:p w:rsidR="00A62790" w:rsidRPr="00C83A41" w:rsidRDefault="00363B65" w:rsidP="00A62790">
      <w:pPr>
        <w:spacing w:line="460" w:lineRule="exact"/>
        <w:rPr>
          <w:rFonts w:ascii="宋体" w:hAnsi="宋体" w:cs="宋体"/>
          <w:kern w:val="0"/>
          <w:sz w:val="24"/>
          <w:szCs w:val="24"/>
        </w:rPr>
      </w:pPr>
      <w:commentRangeStart w:id="221"/>
      <w:r w:rsidRPr="00C83A41">
        <w:rPr>
          <w:rFonts w:ascii="宋体" w:hAnsi="宋体" w:cs="宋体" w:hint="eastAsia"/>
          <w:kern w:val="0"/>
          <w:sz w:val="24"/>
          <w:szCs w:val="24"/>
        </w:rPr>
        <w:t>2</w:t>
      </w:r>
      <w:r w:rsidR="00A62790" w:rsidRPr="00C83A41">
        <w:rPr>
          <w:rFonts w:ascii="宋体" w:hAnsi="宋体" w:cs="宋体" w:hint="eastAsia"/>
          <w:kern w:val="0"/>
          <w:sz w:val="24"/>
          <w:szCs w:val="24"/>
        </w:rPr>
        <w:t>.2</w:t>
      </w:r>
      <w:r w:rsidR="00860D5F" w:rsidRPr="00C83A41">
        <w:rPr>
          <w:rFonts w:ascii="宋体" w:hAnsi="宋体" w:cs="宋体" w:hint="eastAsia"/>
          <w:kern w:val="0"/>
          <w:sz w:val="24"/>
          <w:szCs w:val="24"/>
        </w:rPr>
        <w:t>1</w:t>
      </w:r>
      <w:commentRangeEnd w:id="221"/>
      <w:r w:rsidR="00CD02BF" w:rsidRPr="00C61CF2">
        <w:rPr>
          <w:rFonts w:ascii="宋体" w:hAnsi="宋体" w:cs="宋体"/>
          <w:kern w:val="0"/>
          <w:sz w:val="24"/>
          <w:szCs w:val="24"/>
        </w:rPr>
        <w:commentReference w:id="221"/>
      </w:r>
      <w:r w:rsidRPr="00C83A41">
        <w:rPr>
          <w:rFonts w:ascii="宋体" w:hAnsi="宋体" w:cs="宋体" w:hint="eastAsia"/>
          <w:kern w:val="0"/>
          <w:sz w:val="24"/>
          <w:szCs w:val="24"/>
        </w:rPr>
        <w:t xml:space="preserve"> </w:t>
      </w:r>
      <w:r w:rsidR="00A62790" w:rsidRPr="00C83A41">
        <w:rPr>
          <w:rFonts w:ascii="宋体" w:hAnsi="宋体" w:cs="宋体" w:hint="eastAsia"/>
          <w:kern w:val="0"/>
          <w:sz w:val="24"/>
          <w:szCs w:val="24"/>
        </w:rPr>
        <w:t>血压计</w:t>
      </w:r>
      <w:r w:rsidR="00BF0F46" w:rsidRPr="00C83A41">
        <w:rPr>
          <w:rFonts w:ascii="宋体" w:hAnsi="宋体" w:cs="宋体" w:hint="eastAsia"/>
          <w:kern w:val="0"/>
          <w:sz w:val="24"/>
          <w:szCs w:val="24"/>
        </w:rPr>
        <w:t>（选配）</w:t>
      </w:r>
    </w:p>
    <w:p w:rsidR="00A62790" w:rsidRDefault="00A62790" w:rsidP="00C61CF2">
      <w:pPr>
        <w:spacing w:line="460" w:lineRule="exact"/>
        <w:rPr>
          <w:rFonts w:ascii="宋体" w:hAnsi="宋体" w:cs="宋体"/>
          <w:kern w:val="0"/>
          <w:sz w:val="24"/>
          <w:szCs w:val="24"/>
        </w:rPr>
      </w:pPr>
      <w:r w:rsidRPr="00C83A41">
        <w:rPr>
          <w:rFonts w:ascii="宋体" w:hAnsi="宋体" w:cs="宋体" w:hint="eastAsia"/>
          <w:kern w:val="0"/>
          <w:sz w:val="24"/>
          <w:szCs w:val="24"/>
        </w:rPr>
        <w:t>应符合YY 0667-2008</w:t>
      </w:r>
      <w:r w:rsidR="00E11E41">
        <w:rPr>
          <w:rFonts w:ascii="宋体" w:hAnsi="宋体" w:cs="宋体" w:hint="eastAsia"/>
          <w:kern w:val="0"/>
          <w:sz w:val="24"/>
          <w:szCs w:val="24"/>
        </w:rPr>
        <w:t>和YY0670-2008</w:t>
      </w:r>
      <w:r w:rsidRPr="00C83A41">
        <w:rPr>
          <w:rFonts w:ascii="宋体" w:hAnsi="宋体" w:cs="宋体" w:hint="eastAsia"/>
          <w:kern w:val="0"/>
          <w:sz w:val="24"/>
          <w:szCs w:val="24"/>
        </w:rPr>
        <w:t>的要求。</w:t>
      </w:r>
    </w:p>
    <w:p w:rsidR="00DC107E" w:rsidRPr="00C61CF2" w:rsidRDefault="00DC107E" w:rsidP="00C61CF2">
      <w:pPr>
        <w:spacing w:line="460" w:lineRule="exact"/>
        <w:rPr>
          <w:rFonts w:ascii="宋体" w:hAnsi="宋体" w:cs="宋体"/>
          <w:kern w:val="0"/>
          <w:sz w:val="24"/>
          <w:szCs w:val="24"/>
          <w:highlight w:val="yellow"/>
        </w:rPr>
      </w:pPr>
      <w:commentRangeStart w:id="222"/>
      <w:r w:rsidRPr="00C61CF2">
        <w:rPr>
          <w:rFonts w:ascii="宋体" w:hAnsi="宋体" w:cs="宋体" w:hint="eastAsia"/>
          <w:kern w:val="0"/>
          <w:sz w:val="24"/>
          <w:szCs w:val="24"/>
          <w:highlight w:val="yellow"/>
        </w:rPr>
        <w:t>2.21</w:t>
      </w:r>
      <w:commentRangeEnd w:id="222"/>
      <w:r w:rsidRPr="00C61CF2">
        <w:rPr>
          <w:rFonts w:ascii="宋体" w:hAnsi="宋体" w:cs="宋体"/>
          <w:kern w:val="0"/>
          <w:sz w:val="24"/>
          <w:szCs w:val="24"/>
        </w:rPr>
        <w:commentReference w:id="222"/>
      </w:r>
      <w:r w:rsidRPr="00C61CF2">
        <w:rPr>
          <w:rFonts w:ascii="宋体" w:hAnsi="宋体" w:cs="宋体" w:hint="eastAsia"/>
          <w:kern w:val="0"/>
          <w:sz w:val="24"/>
          <w:szCs w:val="24"/>
          <w:highlight w:val="yellow"/>
        </w:rPr>
        <w:t>.1收缩压/舒张压显示范围和精度：</w:t>
      </w:r>
    </w:p>
    <w:p w:rsidR="00DC107E" w:rsidRPr="00C61CF2" w:rsidRDefault="00DC107E" w:rsidP="00C61CF2">
      <w:pPr>
        <w:spacing w:line="460" w:lineRule="exact"/>
        <w:rPr>
          <w:rFonts w:ascii="宋体" w:hAnsi="宋体" w:cs="宋体"/>
          <w:kern w:val="0"/>
          <w:sz w:val="24"/>
          <w:szCs w:val="24"/>
          <w:highlight w:val="yellow"/>
        </w:rPr>
      </w:pPr>
      <w:r w:rsidRPr="00C61CF2">
        <w:rPr>
          <w:rFonts w:ascii="宋体" w:hAnsi="宋体" w:cs="宋体" w:hint="eastAsia"/>
          <w:kern w:val="0"/>
          <w:sz w:val="24"/>
          <w:szCs w:val="24"/>
          <w:highlight w:val="yellow"/>
        </w:rPr>
        <w:t>2.21.2心率显示范围和精度：</w:t>
      </w:r>
    </w:p>
    <w:p w:rsidR="00DC107E" w:rsidRPr="00C61CF2" w:rsidRDefault="00C61CF2" w:rsidP="00C61CF2">
      <w:pPr>
        <w:spacing w:line="460" w:lineRule="exact"/>
        <w:rPr>
          <w:rFonts w:ascii="宋体" w:hAnsi="宋体" w:cs="宋体"/>
          <w:kern w:val="0"/>
          <w:sz w:val="24"/>
          <w:szCs w:val="24"/>
        </w:rPr>
      </w:pPr>
      <w:r w:rsidRPr="00C61CF2">
        <w:rPr>
          <w:rFonts w:ascii="宋体" w:hAnsi="宋体" w:cs="宋体" w:hint="eastAsia"/>
          <w:kern w:val="0"/>
          <w:sz w:val="24"/>
          <w:szCs w:val="24"/>
          <w:highlight w:val="yellow"/>
        </w:rPr>
        <w:t>2.21.3充气时间</w:t>
      </w:r>
      <w:r>
        <w:rPr>
          <w:rFonts w:ascii="宋体" w:hAnsi="宋体" w:cs="宋体" w:hint="eastAsia"/>
          <w:kern w:val="0"/>
          <w:sz w:val="24"/>
          <w:szCs w:val="24"/>
        </w:rPr>
        <w:t>：</w:t>
      </w:r>
    </w:p>
    <w:p w:rsidR="00A62790" w:rsidRPr="00C61CF2" w:rsidRDefault="00363B65" w:rsidP="00A62790">
      <w:pPr>
        <w:spacing w:line="460" w:lineRule="exact"/>
        <w:rPr>
          <w:rFonts w:ascii="宋体" w:hAnsi="宋体" w:cs="宋体"/>
          <w:kern w:val="0"/>
          <w:sz w:val="24"/>
          <w:szCs w:val="24"/>
          <w:highlight w:val="yellow"/>
        </w:rPr>
      </w:pPr>
      <w:r w:rsidRPr="00A468E9">
        <w:rPr>
          <w:rFonts w:ascii="宋体" w:hAnsi="宋体" w:cs="宋体" w:hint="eastAsia"/>
          <w:kern w:val="0"/>
          <w:sz w:val="24"/>
          <w:szCs w:val="24"/>
          <w:highlight w:val="yellow"/>
        </w:rPr>
        <w:t>2</w:t>
      </w:r>
      <w:r w:rsidR="00A62790" w:rsidRPr="00C61CF2">
        <w:rPr>
          <w:rFonts w:ascii="宋体" w:hAnsi="宋体" w:cs="宋体" w:hint="eastAsia"/>
          <w:kern w:val="0"/>
          <w:sz w:val="24"/>
          <w:szCs w:val="24"/>
          <w:highlight w:val="yellow"/>
        </w:rPr>
        <w:t>.2</w:t>
      </w:r>
      <w:r w:rsidR="00860D5F" w:rsidRPr="00C61CF2">
        <w:rPr>
          <w:rFonts w:ascii="宋体" w:hAnsi="宋体" w:cs="宋体" w:hint="eastAsia"/>
          <w:kern w:val="0"/>
          <w:sz w:val="24"/>
          <w:szCs w:val="24"/>
          <w:highlight w:val="yellow"/>
        </w:rPr>
        <w:t>2</w:t>
      </w:r>
      <w:r w:rsidRPr="00C61CF2">
        <w:rPr>
          <w:rFonts w:ascii="宋体" w:hAnsi="宋体" w:cs="宋体" w:hint="eastAsia"/>
          <w:kern w:val="0"/>
          <w:sz w:val="24"/>
          <w:szCs w:val="24"/>
          <w:highlight w:val="yellow"/>
        </w:rPr>
        <w:t xml:space="preserve"> </w:t>
      </w:r>
      <w:r w:rsidR="00A62790" w:rsidRPr="00C61CF2">
        <w:rPr>
          <w:rFonts w:ascii="宋体" w:hAnsi="宋体" w:cs="宋体" w:hint="eastAsia"/>
          <w:kern w:val="0"/>
          <w:sz w:val="24"/>
          <w:szCs w:val="24"/>
          <w:highlight w:val="yellow"/>
        </w:rPr>
        <w:t>血温显示</w:t>
      </w:r>
      <w:r w:rsidR="00BF0F46" w:rsidRPr="00C61CF2">
        <w:rPr>
          <w:rFonts w:ascii="宋体" w:hAnsi="宋体" w:cs="宋体" w:hint="eastAsia"/>
          <w:kern w:val="0"/>
          <w:sz w:val="24"/>
          <w:szCs w:val="24"/>
          <w:highlight w:val="yellow"/>
        </w:rPr>
        <w:t>（选配）</w:t>
      </w:r>
    </w:p>
    <w:p w:rsidR="00F254F3" w:rsidRPr="00A468E9" w:rsidRDefault="00F254F3" w:rsidP="00A62790">
      <w:pPr>
        <w:spacing w:line="460" w:lineRule="exact"/>
        <w:rPr>
          <w:ins w:id="223" w:author="吕朱莹" w:date="2017-11-09T14:56:00Z"/>
          <w:rFonts w:ascii="宋体" w:hAnsi="宋体" w:cs="宋体"/>
          <w:kern w:val="0"/>
          <w:sz w:val="24"/>
          <w:szCs w:val="24"/>
          <w:highlight w:val="yellow"/>
        </w:rPr>
      </w:pPr>
      <w:ins w:id="224" w:author="吕朱莹" w:date="2017-11-09T14:56:00Z">
        <w:r w:rsidRPr="00A468E9">
          <w:rPr>
            <w:rFonts w:ascii="宋体" w:hAnsi="宋体" w:cs="宋体" w:hint="eastAsia"/>
            <w:kern w:val="0"/>
            <w:sz w:val="24"/>
            <w:szCs w:val="24"/>
            <w:highlight w:val="yellow"/>
          </w:rPr>
          <w:t>装置具有血温显示功能，在33℃～40℃范围内时，指示精度为±0.5℃</w:t>
        </w:r>
      </w:ins>
    </w:p>
    <w:p w:rsidR="007759B9" w:rsidRDefault="00A62790">
      <w:pPr>
        <w:spacing w:line="460" w:lineRule="exact"/>
        <w:ind w:firstLineChars="200" w:firstLine="480"/>
        <w:rPr>
          <w:del w:id="225" w:author="吕朱莹" w:date="2017-11-09T14:56:00Z"/>
          <w:rFonts w:ascii="宋体" w:hAnsi="宋体" w:cs="宋体"/>
          <w:kern w:val="0"/>
          <w:sz w:val="24"/>
          <w:szCs w:val="24"/>
          <w:highlight w:val="yellow"/>
        </w:rPr>
      </w:pPr>
      <w:del w:id="226" w:author="吕朱莹" w:date="2017-11-09T14:56:00Z">
        <w:r w:rsidRPr="00C61CF2" w:rsidDel="00F254F3">
          <w:rPr>
            <w:rFonts w:ascii="宋体" w:hAnsi="宋体" w:cs="宋体" w:hint="eastAsia"/>
            <w:kern w:val="0"/>
            <w:sz w:val="24"/>
            <w:szCs w:val="24"/>
            <w:highlight w:val="yellow"/>
          </w:rPr>
          <w:delText>装置具有血温显示功能。</w:delText>
        </w:r>
      </w:del>
    </w:p>
    <w:p w:rsidR="00A62790" w:rsidRPr="00C61CF2" w:rsidRDefault="00363B65" w:rsidP="00A62790">
      <w:pPr>
        <w:spacing w:line="460" w:lineRule="exact"/>
        <w:rPr>
          <w:rFonts w:ascii="宋体" w:hAnsi="宋体" w:cs="宋体"/>
          <w:kern w:val="0"/>
          <w:sz w:val="24"/>
          <w:szCs w:val="24"/>
          <w:highlight w:val="yellow"/>
        </w:rPr>
      </w:pPr>
      <w:r w:rsidRPr="00C61CF2">
        <w:rPr>
          <w:rFonts w:ascii="宋体" w:hAnsi="宋体" w:cs="宋体" w:hint="eastAsia"/>
          <w:kern w:val="0"/>
          <w:sz w:val="24"/>
          <w:szCs w:val="24"/>
          <w:highlight w:val="yellow"/>
        </w:rPr>
        <w:t>2</w:t>
      </w:r>
      <w:r w:rsidR="00A62790" w:rsidRPr="00C61CF2">
        <w:rPr>
          <w:rFonts w:ascii="宋体" w:hAnsi="宋体" w:cs="宋体" w:hint="eastAsia"/>
          <w:kern w:val="0"/>
          <w:sz w:val="24"/>
          <w:szCs w:val="24"/>
          <w:highlight w:val="yellow"/>
        </w:rPr>
        <w:t>.2</w:t>
      </w:r>
      <w:r w:rsidR="00860D5F" w:rsidRPr="00C61CF2">
        <w:rPr>
          <w:rFonts w:ascii="宋体" w:hAnsi="宋体" w:cs="宋体" w:hint="eastAsia"/>
          <w:kern w:val="0"/>
          <w:sz w:val="24"/>
          <w:szCs w:val="24"/>
          <w:highlight w:val="yellow"/>
        </w:rPr>
        <w:t>3</w:t>
      </w:r>
      <w:r w:rsidRPr="00C61CF2">
        <w:rPr>
          <w:rFonts w:ascii="宋体" w:hAnsi="宋体" w:cs="宋体" w:hint="eastAsia"/>
          <w:kern w:val="0"/>
          <w:sz w:val="24"/>
          <w:szCs w:val="24"/>
          <w:highlight w:val="yellow"/>
        </w:rPr>
        <w:t xml:space="preserve"> </w:t>
      </w:r>
      <w:r w:rsidR="00A62790" w:rsidRPr="00C61CF2">
        <w:rPr>
          <w:rFonts w:ascii="宋体" w:hAnsi="宋体" w:cs="宋体" w:hint="eastAsia"/>
          <w:kern w:val="0"/>
          <w:sz w:val="24"/>
          <w:szCs w:val="24"/>
          <w:highlight w:val="yellow"/>
        </w:rPr>
        <w:t>血氧显示</w:t>
      </w:r>
      <w:r w:rsidR="00BF0F46" w:rsidRPr="00C61CF2">
        <w:rPr>
          <w:rFonts w:ascii="宋体" w:hAnsi="宋体" w:cs="宋体" w:hint="eastAsia"/>
          <w:kern w:val="0"/>
          <w:sz w:val="24"/>
          <w:szCs w:val="24"/>
          <w:highlight w:val="yellow"/>
        </w:rPr>
        <w:t>（选配）</w:t>
      </w:r>
    </w:p>
    <w:p w:rsidR="00A62790" w:rsidRPr="00C61CF2" w:rsidRDefault="00A62790" w:rsidP="00363B65">
      <w:pPr>
        <w:spacing w:line="460" w:lineRule="exact"/>
        <w:ind w:firstLineChars="200" w:firstLine="480"/>
        <w:rPr>
          <w:rFonts w:ascii="宋体" w:hAnsi="宋体" w:cs="宋体"/>
          <w:kern w:val="0"/>
          <w:sz w:val="24"/>
          <w:szCs w:val="24"/>
          <w:highlight w:val="yellow"/>
        </w:rPr>
      </w:pPr>
      <w:r w:rsidRPr="00C61CF2">
        <w:rPr>
          <w:rFonts w:ascii="宋体" w:hAnsi="宋体" w:cs="宋体" w:hint="eastAsia"/>
          <w:kern w:val="0"/>
          <w:sz w:val="24"/>
          <w:szCs w:val="24"/>
          <w:highlight w:val="yellow"/>
        </w:rPr>
        <w:t>装置具有血氧显示功能。</w:t>
      </w:r>
    </w:p>
    <w:p w:rsidR="00A62790" w:rsidRPr="00657C90" w:rsidRDefault="00363B65" w:rsidP="00A62790">
      <w:pPr>
        <w:spacing w:line="460" w:lineRule="exact"/>
        <w:rPr>
          <w:rFonts w:ascii="宋体" w:hAnsi="宋体" w:cs="宋体"/>
          <w:strike/>
          <w:kern w:val="0"/>
          <w:sz w:val="24"/>
          <w:szCs w:val="24"/>
          <w:highlight w:val="yellow"/>
        </w:rPr>
      </w:pPr>
      <w:r w:rsidRPr="00657C90">
        <w:rPr>
          <w:rFonts w:ascii="宋体" w:hAnsi="宋体" w:cs="宋体" w:hint="eastAsia"/>
          <w:strike/>
          <w:kern w:val="0"/>
          <w:sz w:val="24"/>
          <w:szCs w:val="24"/>
          <w:highlight w:val="yellow"/>
        </w:rPr>
        <w:t>2</w:t>
      </w:r>
      <w:r w:rsidR="00A62790" w:rsidRPr="00657C90">
        <w:rPr>
          <w:rFonts w:ascii="宋体" w:hAnsi="宋体" w:cs="宋体" w:hint="eastAsia"/>
          <w:strike/>
          <w:kern w:val="0"/>
          <w:sz w:val="24"/>
          <w:szCs w:val="24"/>
          <w:highlight w:val="yellow"/>
        </w:rPr>
        <w:t>.2</w:t>
      </w:r>
      <w:r w:rsidR="00860D5F" w:rsidRPr="00657C90">
        <w:rPr>
          <w:rFonts w:ascii="宋体" w:hAnsi="宋体" w:cs="宋体" w:hint="eastAsia"/>
          <w:strike/>
          <w:kern w:val="0"/>
          <w:sz w:val="24"/>
          <w:szCs w:val="24"/>
          <w:highlight w:val="yellow"/>
        </w:rPr>
        <w:t>4</w:t>
      </w:r>
      <w:r w:rsidRPr="00657C90">
        <w:rPr>
          <w:rFonts w:ascii="宋体" w:hAnsi="宋体" w:cs="宋体" w:hint="eastAsia"/>
          <w:strike/>
          <w:kern w:val="0"/>
          <w:sz w:val="24"/>
          <w:szCs w:val="24"/>
          <w:highlight w:val="yellow"/>
        </w:rPr>
        <w:t xml:space="preserve"> </w:t>
      </w:r>
      <w:r w:rsidR="00A62790" w:rsidRPr="00657C90">
        <w:rPr>
          <w:rFonts w:ascii="宋体" w:hAnsi="宋体" w:cs="宋体" w:hint="eastAsia"/>
          <w:strike/>
          <w:kern w:val="0"/>
          <w:sz w:val="24"/>
          <w:szCs w:val="24"/>
          <w:highlight w:val="yellow"/>
        </w:rPr>
        <w:t>血容量显示</w:t>
      </w:r>
      <w:r w:rsidR="00BF0F46" w:rsidRPr="00657C90">
        <w:rPr>
          <w:rFonts w:ascii="宋体" w:hAnsi="宋体" w:cs="宋体" w:hint="eastAsia"/>
          <w:strike/>
          <w:kern w:val="0"/>
          <w:sz w:val="24"/>
          <w:szCs w:val="24"/>
          <w:highlight w:val="yellow"/>
        </w:rPr>
        <w:t>（选配）</w:t>
      </w:r>
    </w:p>
    <w:p w:rsidR="00A62790" w:rsidRPr="00657C90" w:rsidRDefault="00376458" w:rsidP="00363B65">
      <w:pPr>
        <w:spacing w:line="460" w:lineRule="exact"/>
        <w:ind w:firstLineChars="200" w:firstLine="480"/>
        <w:rPr>
          <w:rFonts w:ascii="宋体" w:hAnsi="宋体" w:cs="宋体"/>
          <w:strike/>
          <w:kern w:val="0"/>
          <w:sz w:val="24"/>
          <w:szCs w:val="24"/>
          <w:highlight w:val="yellow"/>
        </w:rPr>
      </w:pPr>
      <w:r w:rsidRPr="00657C90">
        <w:rPr>
          <w:rFonts w:ascii="宋体" w:hAnsi="宋体" w:cs="宋体" w:hint="eastAsia"/>
          <w:strike/>
          <w:kern w:val="0"/>
          <w:sz w:val="24"/>
          <w:szCs w:val="24"/>
          <w:highlight w:val="yellow"/>
        </w:rPr>
        <w:t>装置具有</w:t>
      </w:r>
      <w:r w:rsidR="00A62790" w:rsidRPr="00657C90">
        <w:rPr>
          <w:rFonts w:ascii="宋体" w:hAnsi="宋体" w:cs="宋体" w:hint="eastAsia"/>
          <w:strike/>
          <w:kern w:val="0"/>
          <w:sz w:val="24"/>
          <w:szCs w:val="24"/>
          <w:highlight w:val="yellow"/>
        </w:rPr>
        <w:t>血容量显示功能。</w:t>
      </w:r>
    </w:p>
    <w:p w:rsidR="00A62790" w:rsidRPr="001B22E7" w:rsidRDefault="00363B65" w:rsidP="00A62790">
      <w:pPr>
        <w:spacing w:line="460" w:lineRule="exact"/>
        <w:rPr>
          <w:rFonts w:ascii="宋体" w:hAnsi="宋体" w:cs="宋体"/>
          <w:kern w:val="0"/>
          <w:sz w:val="24"/>
          <w:szCs w:val="24"/>
        </w:rPr>
      </w:pPr>
      <w:r w:rsidRPr="001B22E7">
        <w:rPr>
          <w:rFonts w:ascii="宋体" w:hAnsi="宋体" w:cs="宋体" w:hint="eastAsia"/>
          <w:kern w:val="0"/>
          <w:sz w:val="24"/>
          <w:szCs w:val="24"/>
        </w:rPr>
        <w:t>2</w:t>
      </w:r>
      <w:r w:rsidR="00A62790" w:rsidRPr="001B22E7">
        <w:rPr>
          <w:rFonts w:ascii="宋体" w:hAnsi="宋体" w:cs="宋体" w:hint="eastAsia"/>
          <w:kern w:val="0"/>
          <w:sz w:val="24"/>
          <w:szCs w:val="24"/>
        </w:rPr>
        <w:t>.2</w:t>
      </w:r>
      <w:r w:rsidR="00860D5F" w:rsidRPr="001B22E7">
        <w:rPr>
          <w:rFonts w:ascii="宋体" w:hAnsi="宋体" w:cs="宋体" w:hint="eastAsia"/>
          <w:kern w:val="0"/>
          <w:sz w:val="24"/>
          <w:szCs w:val="24"/>
        </w:rPr>
        <w:t>5</w:t>
      </w:r>
      <w:r w:rsidRPr="001B22E7">
        <w:rPr>
          <w:rFonts w:ascii="宋体" w:hAnsi="宋体" w:cs="宋体" w:hint="eastAsia"/>
          <w:kern w:val="0"/>
          <w:sz w:val="24"/>
          <w:szCs w:val="24"/>
        </w:rPr>
        <w:t xml:space="preserve"> </w:t>
      </w:r>
      <w:r w:rsidR="00A62790" w:rsidRPr="001B22E7">
        <w:rPr>
          <w:rFonts w:ascii="宋体" w:hAnsi="宋体" w:cs="宋体" w:hint="eastAsia"/>
          <w:kern w:val="0"/>
          <w:sz w:val="24"/>
          <w:szCs w:val="24"/>
        </w:rPr>
        <w:t>Kt/V显示</w:t>
      </w:r>
    </w:p>
    <w:p w:rsidR="00A62790" w:rsidRPr="001B22E7" w:rsidRDefault="00FE3B83" w:rsidP="001B22E7">
      <w:pPr>
        <w:rPr>
          <w:rFonts w:ascii="宋体" w:hAnsi="宋体" w:cs="宋体"/>
          <w:kern w:val="0"/>
          <w:sz w:val="24"/>
          <w:szCs w:val="24"/>
        </w:rPr>
      </w:pPr>
      <w:ins w:id="227" w:author="吕朱莹" w:date="2017-11-09T14:41:00Z">
        <w:r w:rsidRPr="001B22E7">
          <w:rPr>
            <w:rFonts w:ascii="宋体" w:hAnsi="宋体" w:cs="宋体" w:hint="eastAsia"/>
            <w:kern w:val="0"/>
            <w:sz w:val="24"/>
            <w:szCs w:val="24"/>
          </w:rPr>
          <w:t>装置具有Kt/V计算、显示功能(只适用于Φ6,Φ8体外循环管路),指示精度为±10%。</w:t>
        </w:r>
      </w:ins>
    </w:p>
    <w:p w:rsidR="00A62790" w:rsidRPr="001B22E7" w:rsidRDefault="00363B65" w:rsidP="00A62790">
      <w:pPr>
        <w:spacing w:line="460" w:lineRule="exact"/>
        <w:rPr>
          <w:rFonts w:ascii="宋体" w:hAnsi="宋体" w:cs="宋体"/>
          <w:kern w:val="0"/>
          <w:sz w:val="24"/>
          <w:szCs w:val="24"/>
        </w:rPr>
      </w:pPr>
      <w:r w:rsidRPr="001B22E7">
        <w:rPr>
          <w:rFonts w:ascii="宋体" w:hAnsi="宋体" w:cs="宋体" w:hint="eastAsia"/>
          <w:kern w:val="0"/>
          <w:sz w:val="24"/>
          <w:szCs w:val="24"/>
        </w:rPr>
        <w:t>2</w:t>
      </w:r>
      <w:r w:rsidR="00A62790" w:rsidRPr="001B22E7">
        <w:rPr>
          <w:rFonts w:ascii="宋体" w:hAnsi="宋体" w:cs="宋体" w:hint="eastAsia"/>
          <w:kern w:val="0"/>
          <w:sz w:val="24"/>
          <w:szCs w:val="24"/>
        </w:rPr>
        <w:t>.2</w:t>
      </w:r>
      <w:r w:rsidR="00860D5F" w:rsidRPr="001B22E7">
        <w:rPr>
          <w:rFonts w:ascii="宋体" w:hAnsi="宋体" w:cs="宋体" w:hint="eastAsia"/>
          <w:kern w:val="0"/>
          <w:sz w:val="24"/>
          <w:szCs w:val="24"/>
        </w:rPr>
        <w:t>6</w:t>
      </w:r>
      <w:r w:rsidRPr="001B22E7">
        <w:rPr>
          <w:rFonts w:ascii="宋体" w:hAnsi="宋体" w:cs="宋体" w:hint="eastAsia"/>
          <w:kern w:val="0"/>
          <w:sz w:val="24"/>
          <w:szCs w:val="24"/>
        </w:rPr>
        <w:t xml:space="preserve"> </w:t>
      </w:r>
      <w:r w:rsidR="00A62790" w:rsidRPr="001B22E7">
        <w:rPr>
          <w:rFonts w:ascii="宋体" w:hAnsi="宋体" w:cs="宋体" w:hint="eastAsia"/>
          <w:kern w:val="0"/>
          <w:sz w:val="24"/>
          <w:szCs w:val="24"/>
        </w:rPr>
        <w:t>护士呼</w:t>
      </w:r>
      <w:r w:rsidR="00376458" w:rsidRPr="001B22E7">
        <w:rPr>
          <w:rFonts w:ascii="宋体" w:hAnsi="宋体" w:cs="宋体" w:hint="eastAsia"/>
          <w:kern w:val="0"/>
          <w:sz w:val="24"/>
          <w:szCs w:val="24"/>
        </w:rPr>
        <w:t>叫</w:t>
      </w:r>
      <w:r w:rsidR="00BF0F46" w:rsidRPr="001B22E7">
        <w:rPr>
          <w:rFonts w:ascii="宋体" w:hAnsi="宋体" w:cs="宋体" w:hint="eastAsia"/>
          <w:kern w:val="0"/>
          <w:sz w:val="24"/>
          <w:szCs w:val="24"/>
        </w:rPr>
        <w:t>（选配）</w:t>
      </w:r>
    </w:p>
    <w:p w:rsidR="00E46684" w:rsidRPr="00B408DD" w:rsidRDefault="00A62790" w:rsidP="00B408DD">
      <w:r w:rsidRPr="001B22E7">
        <w:rPr>
          <w:rFonts w:ascii="宋体" w:hAnsi="宋体" w:cs="宋体" w:hint="eastAsia"/>
          <w:kern w:val="0"/>
          <w:sz w:val="24"/>
          <w:szCs w:val="24"/>
        </w:rPr>
        <w:t>装置具有护士呼</w:t>
      </w:r>
      <w:r w:rsidR="00376458" w:rsidRPr="001B22E7">
        <w:rPr>
          <w:rFonts w:ascii="宋体" w:hAnsi="宋体" w:cs="宋体" w:hint="eastAsia"/>
          <w:kern w:val="0"/>
          <w:sz w:val="24"/>
          <w:szCs w:val="24"/>
        </w:rPr>
        <w:t>叫</w:t>
      </w:r>
      <w:r w:rsidRPr="001B22E7">
        <w:rPr>
          <w:rFonts w:ascii="宋体" w:hAnsi="宋体" w:cs="宋体" w:hint="eastAsia"/>
          <w:kern w:val="0"/>
          <w:sz w:val="24"/>
          <w:szCs w:val="24"/>
        </w:rPr>
        <w:t>功能。</w:t>
      </w:r>
      <w:ins w:id="228" w:author="yingh" w:date="2017-10-30T09:23:00Z">
        <w:r w:rsidR="0059106D" w:rsidRPr="001B22E7">
          <w:rPr>
            <w:rFonts w:ascii="宋体" w:hAnsi="宋体" w:cs="宋体" w:hint="eastAsia"/>
            <w:kern w:val="0"/>
            <w:sz w:val="24"/>
            <w:szCs w:val="24"/>
          </w:rPr>
          <w:t>当按下护士呼叫按钮时，装置发出警报声，触摸屏显</w:t>
        </w:r>
        <w:r w:rsidR="0059106D" w:rsidRPr="00C83A41">
          <w:rPr>
            <w:rFonts w:ascii="宋体" w:hAnsi="宋体" w:cs="宋体" w:hint="eastAsia"/>
            <w:kern w:val="0"/>
            <w:sz w:val="24"/>
            <w:szCs w:val="24"/>
          </w:rPr>
          <w:t>示报警信息，信号灯（红色）闪烁</w:t>
        </w:r>
      </w:ins>
      <w:ins w:id="229" w:author="yingh" w:date="2017-10-30T09:26:00Z">
        <w:r w:rsidR="0059106D">
          <w:rPr>
            <w:rFonts w:ascii="宋体" w:hAnsi="宋体" w:cs="宋体" w:hint="eastAsia"/>
            <w:kern w:val="0"/>
            <w:sz w:val="24"/>
            <w:szCs w:val="24"/>
          </w:rPr>
          <w:t>。</w:t>
        </w:r>
      </w:ins>
    </w:p>
    <w:p w:rsidR="008C7BF0" w:rsidRDefault="00E46684" w:rsidP="00E46684">
      <w:pPr>
        <w:spacing w:line="460" w:lineRule="exact"/>
        <w:rPr>
          <w:ins w:id="230" w:author="yingh" w:date="2017-10-30T09:43:00Z"/>
          <w:rFonts w:ascii="宋体" w:hAnsi="宋体" w:cs="宋体"/>
          <w:color w:val="FF0000"/>
          <w:kern w:val="0"/>
          <w:sz w:val="24"/>
          <w:szCs w:val="24"/>
        </w:rPr>
      </w:pPr>
      <w:r>
        <w:rPr>
          <w:rFonts w:ascii="宋体" w:hAnsi="宋体" w:cs="宋体" w:hint="eastAsia"/>
          <w:color w:val="FF0000"/>
          <w:kern w:val="0"/>
          <w:sz w:val="24"/>
          <w:szCs w:val="24"/>
        </w:rPr>
        <w:t>2.28低容量A、B液泵</w:t>
      </w:r>
    </w:p>
    <w:p w:rsidR="008C7BF0" w:rsidRDefault="008C7BF0" w:rsidP="00E46684">
      <w:pPr>
        <w:spacing w:line="460" w:lineRule="exact"/>
        <w:rPr>
          <w:ins w:id="231" w:author="yingh" w:date="2017-10-30T10:16:00Z"/>
          <w:rFonts w:ascii="宋体" w:hAnsi="宋体" w:cs="宋体"/>
          <w:color w:val="FF0000"/>
          <w:kern w:val="0"/>
          <w:sz w:val="24"/>
          <w:szCs w:val="24"/>
        </w:rPr>
      </w:pPr>
      <w:ins w:id="232" w:author="yingh" w:date="2017-10-30T09:43:00Z">
        <w:r>
          <w:rPr>
            <w:rFonts w:ascii="宋体" w:hAnsi="宋体" w:cs="宋体" w:hint="eastAsia"/>
            <w:color w:val="FF0000"/>
            <w:kern w:val="0"/>
            <w:sz w:val="24"/>
            <w:szCs w:val="24"/>
          </w:rPr>
          <w:t>检测</w:t>
        </w:r>
      </w:ins>
      <w:ins w:id="233" w:author="yingh" w:date="2017-10-30T09:44:00Z">
        <w:r>
          <w:rPr>
            <w:rFonts w:ascii="宋体" w:hAnsi="宋体" w:cs="宋体" w:hint="eastAsia"/>
            <w:color w:val="FF0000"/>
            <w:kern w:val="0"/>
            <w:sz w:val="24"/>
            <w:szCs w:val="24"/>
          </w:rPr>
          <w:t>A、B</w:t>
        </w:r>
      </w:ins>
      <w:ins w:id="234" w:author="yingh" w:date="2017-10-30T09:45:00Z">
        <w:r>
          <w:rPr>
            <w:rFonts w:ascii="宋体" w:hAnsi="宋体" w:cs="宋体" w:hint="eastAsia"/>
            <w:color w:val="FF0000"/>
            <w:kern w:val="0"/>
            <w:sz w:val="24"/>
            <w:szCs w:val="24"/>
          </w:rPr>
          <w:t>液泵单腔容量，应＜0.95ml</w:t>
        </w:r>
      </w:ins>
      <w:ins w:id="235" w:author="yingh" w:date="2017-10-30T09:46:00Z">
        <w:r>
          <w:rPr>
            <w:rFonts w:ascii="宋体" w:hAnsi="宋体" w:cs="宋体" w:hint="eastAsia"/>
            <w:color w:val="FF0000"/>
            <w:kern w:val="0"/>
            <w:sz w:val="24"/>
            <w:szCs w:val="24"/>
          </w:rPr>
          <w:t>；</w:t>
        </w:r>
      </w:ins>
    </w:p>
    <w:p w:rsidR="00E46684" w:rsidRDefault="00E46684" w:rsidP="00E46684">
      <w:pPr>
        <w:spacing w:line="460" w:lineRule="exact"/>
        <w:rPr>
          <w:rFonts w:ascii="宋体" w:hAnsi="宋体" w:cs="宋体"/>
          <w:color w:val="FF0000"/>
          <w:kern w:val="0"/>
          <w:sz w:val="24"/>
          <w:szCs w:val="24"/>
        </w:rPr>
      </w:pPr>
      <w:r>
        <w:rPr>
          <w:rFonts w:ascii="宋体" w:hAnsi="宋体" w:cs="宋体" w:hint="eastAsia"/>
          <w:color w:val="FF0000"/>
          <w:kern w:val="0"/>
          <w:sz w:val="24"/>
          <w:szCs w:val="24"/>
        </w:rPr>
        <w:lastRenderedPageBreak/>
        <w:t>2.29嵌入式多参数监护</w:t>
      </w:r>
    </w:p>
    <w:p w:rsidR="00E46684" w:rsidRDefault="00AB0CA4" w:rsidP="00E46684">
      <w:pPr>
        <w:spacing w:line="460" w:lineRule="exact"/>
        <w:rPr>
          <w:ins w:id="236" w:author="yingh" w:date="2017-10-30T09:46:00Z"/>
          <w:rFonts w:ascii="宋体" w:hAnsi="宋体" w:cs="宋体"/>
          <w:color w:val="FF0000"/>
          <w:kern w:val="0"/>
          <w:sz w:val="24"/>
          <w:szCs w:val="24"/>
        </w:rPr>
      </w:pPr>
      <w:r>
        <w:rPr>
          <w:rFonts w:ascii="宋体" w:hAnsi="宋体" w:cs="宋体" w:hint="eastAsia"/>
          <w:color w:val="FF0000"/>
          <w:kern w:val="0"/>
          <w:sz w:val="24"/>
          <w:szCs w:val="24"/>
        </w:rPr>
        <w:t>2.30电子病历系统、信息管理系统</w:t>
      </w:r>
    </w:p>
    <w:p w:rsidR="008C7BF0" w:rsidRDefault="005C3878" w:rsidP="00E46684">
      <w:pPr>
        <w:spacing w:line="460" w:lineRule="exact"/>
        <w:rPr>
          <w:rFonts w:ascii="宋体" w:hAnsi="宋体" w:cs="宋体"/>
          <w:color w:val="FF0000"/>
          <w:kern w:val="0"/>
          <w:sz w:val="24"/>
          <w:szCs w:val="24"/>
        </w:rPr>
      </w:pPr>
      <w:ins w:id="237" w:author="吕朱莹" w:date="2017-11-03T16:23:00Z">
        <w:r w:rsidRPr="001B22E7">
          <w:rPr>
            <w:rFonts w:ascii="宋体" w:hAnsi="宋体" w:cs="宋体" w:hint="eastAsia"/>
            <w:color w:val="FF0000"/>
            <w:kern w:val="0"/>
            <w:sz w:val="24"/>
            <w:szCs w:val="24"/>
          </w:rPr>
          <w:t>根据ID号</w:t>
        </w:r>
        <w:r w:rsidRPr="001B22E7">
          <w:rPr>
            <w:rFonts w:ascii="宋体" w:hAnsi="宋体" w:cs="宋体"/>
            <w:color w:val="FF0000"/>
            <w:kern w:val="0"/>
            <w:sz w:val="24"/>
            <w:szCs w:val="24"/>
          </w:rPr>
          <w:t>可查询病人资料</w:t>
        </w:r>
      </w:ins>
      <w:r w:rsidR="00AC0410" w:rsidRPr="001B22E7">
        <w:rPr>
          <w:rFonts w:ascii="宋体" w:hAnsi="宋体" w:cs="宋体" w:hint="eastAsia"/>
          <w:color w:val="FF0000"/>
          <w:kern w:val="0"/>
          <w:sz w:val="24"/>
          <w:szCs w:val="24"/>
        </w:rPr>
        <w:t>，信息管理系统</w:t>
      </w:r>
      <w:r w:rsidR="00AC0410" w:rsidRPr="001B22E7">
        <w:rPr>
          <w:rFonts w:ascii="宋体" w:hAnsi="宋体" w:cs="宋体"/>
          <w:color w:val="FF0000"/>
          <w:kern w:val="0"/>
          <w:sz w:val="24"/>
          <w:szCs w:val="24"/>
        </w:rPr>
        <w:t>可存</w:t>
      </w:r>
      <w:commentRangeStart w:id="238"/>
      <w:r w:rsidR="00AC0410" w:rsidRPr="001B22E7">
        <w:rPr>
          <w:rFonts w:ascii="宋体" w:hAnsi="宋体" w:cs="宋体"/>
          <w:color w:val="FF0000"/>
          <w:kern w:val="0"/>
          <w:sz w:val="24"/>
          <w:szCs w:val="24"/>
        </w:rPr>
        <w:t>储</w:t>
      </w:r>
      <w:r w:rsidR="00C656AE">
        <w:rPr>
          <w:rFonts w:ascii="宋体" w:hAnsi="宋体" w:cs="宋体" w:hint="eastAsia"/>
          <w:color w:val="FF0000"/>
          <w:kern w:val="0"/>
          <w:sz w:val="24"/>
          <w:szCs w:val="24"/>
        </w:rPr>
        <w:t>240</w:t>
      </w:r>
      <w:r w:rsidR="00AC0410" w:rsidRPr="001B22E7">
        <w:rPr>
          <w:rFonts w:ascii="宋体" w:hAnsi="宋体" w:cs="宋体"/>
          <w:color w:val="FF0000"/>
          <w:kern w:val="0"/>
          <w:sz w:val="24"/>
          <w:szCs w:val="24"/>
        </w:rPr>
        <w:t>次</w:t>
      </w:r>
      <w:r w:rsidR="00C656AE">
        <w:rPr>
          <w:rFonts w:ascii="宋体" w:hAnsi="宋体" w:cs="宋体" w:hint="eastAsia"/>
          <w:color w:val="FF0000"/>
          <w:kern w:val="0"/>
          <w:sz w:val="24"/>
          <w:szCs w:val="24"/>
        </w:rPr>
        <w:t>治疗</w:t>
      </w:r>
      <w:r w:rsidR="00AC0410" w:rsidRPr="001B22E7">
        <w:rPr>
          <w:rFonts w:ascii="宋体" w:hAnsi="宋体" w:cs="宋体"/>
          <w:color w:val="FF0000"/>
          <w:kern w:val="0"/>
          <w:sz w:val="24"/>
          <w:szCs w:val="24"/>
        </w:rPr>
        <w:t>信</w:t>
      </w:r>
      <w:commentRangeEnd w:id="238"/>
      <w:r w:rsidR="009B17CE" w:rsidRPr="001B22E7">
        <w:rPr>
          <w:rFonts w:ascii="宋体" w:hAnsi="宋体" w:cs="宋体"/>
          <w:color w:val="FF0000"/>
          <w:kern w:val="0"/>
          <w:sz w:val="24"/>
          <w:szCs w:val="24"/>
        </w:rPr>
        <w:commentReference w:id="238"/>
      </w:r>
      <w:r w:rsidR="00AC0410" w:rsidRPr="001B22E7">
        <w:rPr>
          <w:rFonts w:ascii="宋体" w:hAnsi="宋体" w:cs="宋体"/>
          <w:color w:val="FF0000"/>
          <w:kern w:val="0"/>
          <w:sz w:val="24"/>
          <w:szCs w:val="24"/>
        </w:rPr>
        <w:t>息</w:t>
      </w:r>
      <w:r w:rsidR="00AC0410" w:rsidRPr="001B22E7">
        <w:rPr>
          <w:rFonts w:ascii="宋体" w:hAnsi="宋体" w:cs="宋体" w:hint="eastAsia"/>
          <w:color w:val="FF0000"/>
          <w:kern w:val="0"/>
          <w:sz w:val="24"/>
          <w:szCs w:val="24"/>
        </w:rPr>
        <w:t>；</w:t>
      </w:r>
    </w:p>
    <w:p w:rsidR="00AB0CA4" w:rsidRDefault="00AB0CA4" w:rsidP="00E46684">
      <w:pPr>
        <w:spacing w:line="460" w:lineRule="exact"/>
        <w:rPr>
          <w:ins w:id="239" w:author="吕朱莹" w:date="2017-11-03T16:22:00Z"/>
          <w:rFonts w:ascii="宋体" w:hAnsi="宋体" w:cs="宋体"/>
          <w:color w:val="FF0000"/>
          <w:kern w:val="0"/>
          <w:sz w:val="24"/>
          <w:szCs w:val="24"/>
        </w:rPr>
      </w:pPr>
      <w:r>
        <w:rPr>
          <w:rFonts w:ascii="宋体" w:hAnsi="宋体" w:cs="宋体" w:hint="eastAsia"/>
          <w:color w:val="FF0000"/>
          <w:kern w:val="0"/>
          <w:sz w:val="24"/>
          <w:szCs w:val="24"/>
        </w:rPr>
        <w:t>2.31</w:t>
      </w:r>
      <w:commentRangeStart w:id="240"/>
      <w:r>
        <w:rPr>
          <w:rFonts w:ascii="宋体" w:hAnsi="宋体" w:cs="宋体" w:hint="eastAsia"/>
          <w:color w:val="FF0000"/>
          <w:kern w:val="0"/>
          <w:sz w:val="24"/>
          <w:szCs w:val="24"/>
        </w:rPr>
        <w:t>临床辅助智能分析</w:t>
      </w:r>
      <w:commentRangeEnd w:id="240"/>
      <w:r w:rsidR="00D43A6B">
        <w:rPr>
          <w:rStyle w:val="ae"/>
          <w:rFonts w:ascii="Calibri" w:hAnsi="Calibri"/>
        </w:rPr>
        <w:commentReference w:id="240"/>
      </w:r>
    </w:p>
    <w:p w:rsidR="005C3878" w:rsidRDefault="005C3878" w:rsidP="00E46684">
      <w:pPr>
        <w:spacing w:line="460" w:lineRule="exact"/>
        <w:rPr>
          <w:ins w:id="241" w:author="yingh" w:date="2017-10-30T09:47:00Z"/>
          <w:rFonts w:ascii="宋体" w:hAnsi="宋体" w:cs="宋体"/>
          <w:color w:val="FF0000"/>
          <w:kern w:val="0"/>
          <w:sz w:val="24"/>
          <w:szCs w:val="24"/>
        </w:rPr>
      </w:pPr>
      <w:ins w:id="242" w:author="吕朱莹" w:date="2017-11-03T16:22:00Z">
        <w:r w:rsidRPr="001B22E7">
          <w:rPr>
            <w:rFonts w:ascii="宋体" w:hAnsi="宋体" w:cs="宋体"/>
            <w:color w:val="FF0000"/>
            <w:kern w:val="0"/>
            <w:sz w:val="24"/>
            <w:szCs w:val="24"/>
          </w:rPr>
          <w:t>通过</w:t>
        </w:r>
        <w:r w:rsidRPr="001B22E7">
          <w:rPr>
            <w:rFonts w:ascii="宋体" w:hAnsi="宋体" w:cs="宋体" w:hint="eastAsia"/>
            <w:color w:val="FF0000"/>
            <w:kern w:val="0"/>
            <w:sz w:val="24"/>
            <w:szCs w:val="24"/>
          </w:rPr>
          <w:t>互联网</w:t>
        </w:r>
        <w:r w:rsidRPr="001B22E7">
          <w:rPr>
            <w:rFonts w:ascii="宋体" w:hAnsi="宋体" w:cs="宋体"/>
            <w:color w:val="FF0000"/>
            <w:kern w:val="0"/>
            <w:sz w:val="24"/>
            <w:szCs w:val="24"/>
          </w:rPr>
          <w:t>读取</w:t>
        </w:r>
        <w:r w:rsidRPr="001B22E7">
          <w:rPr>
            <w:rFonts w:ascii="宋体" w:hAnsi="宋体" w:cs="宋体" w:hint="eastAsia"/>
            <w:color w:val="FF0000"/>
            <w:kern w:val="0"/>
            <w:sz w:val="24"/>
            <w:szCs w:val="24"/>
          </w:rPr>
          <w:t>病人</w:t>
        </w:r>
        <w:r w:rsidRPr="001B22E7">
          <w:rPr>
            <w:rFonts w:ascii="宋体" w:hAnsi="宋体" w:cs="宋体"/>
            <w:color w:val="FF0000"/>
            <w:kern w:val="0"/>
            <w:sz w:val="24"/>
            <w:szCs w:val="24"/>
          </w:rPr>
          <w:t>信息</w:t>
        </w:r>
      </w:ins>
    </w:p>
    <w:p w:rsidR="008C7BF0" w:rsidRDefault="008C7BF0" w:rsidP="00E46684">
      <w:pPr>
        <w:spacing w:line="460" w:lineRule="exact"/>
        <w:rPr>
          <w:rFonts w:ascii="宋体" w:hAnsi="宋体" w:cs="宋体"/>
          <w:color w:val="FF0000"/>
          <w:kern w:val="0"/>
          <w:sz w:val="24"/>
          <w:szCs w:val="24"/>
        </w:rPr>
      </w:pPr>
    </w:p>
    <w:p w:rsidR="00131614" w:rsidRPr="00C83A41" w:rsidRDefault="00861493" w:rsidP="00D23D93">
      <w:pPr>
        <w:spacing w:line="460" w:lineRule="exact"/>
        <w:rPr>
          <w:rFonts w:ascii="宋体"/>
          <w:kern w:val="0"/>
          <w:sz w:val="24"/>
          <w:szCs w:val="24"/>
        </w:rPr>
      </w:pPr>
      <w:r>
        <w:rPr>
          <w:rFonts w:ascii="宋体" w:hAnsi="宋体" w:cs="宋体"/>
          <w:b/>
          <w:bCs/>
          <w:kern w:val="0"/>
          <w:sz w:val="24"/>
          <w:szCs w:val="24"/>
        </w:rPr>
        <w:br w:type="page"/>
      </w:r>
      <w:r w:rsidR="00131614" w:rsidRPr="00C83A41">
        <w:rPr>
          <w:rFonts w:ascii="宋体" w:hAnsi="宋体" w:cs="宋体"/>
          <w:b/>
          <w:bCs/>
          <w:kern w:val="0"/>
          <w:sz w:val="24"/>
          <w:szCs w:val="24"/>
        </w:rPr>
        <w:lastRenderedPageBreak/>
        <w:t xml:space="preserve">3. </w:t>
      </w:r>
      <w:r w:rsidR="00131614" w:rsidRPr="00C83A41">
        <w:rPr>
          <w:rFonts w:ascii="宋体" w:hAnsi="宋体" w:cs="宋体" w:hint="eastAsia"/>
          <w:b/>
          <w:bCs/>
          <w:kern w:val="0"/>
          <w:sz w:val="24"/>
          <w:szCs w:val="24"/>
        </w:rPr>
        <w:t>检验方法</w:t>
      </w:r>
    </w:p>
    <w:p w:rsidR="00363B65" w:rsidRPr="00C83A41" w:rsidRDefault="00363B65" w:rsidP="00363B65">
      <w:pPr>
        <w:spacing w:line="460" w:lineRule="exact"/>
        <w:rPr>
          <w:rFonts w:ascii="宋体" w:hAnsi="宋体" w:cs="宋体"/>
          <w:kern w:val="0"/>
          <w:sz w:val="24"/>
          <w:szCs w:val="24"/>
        </w:rPr>
      </w:pPr>
      <w:r w:rsidRPr="00C83A41">
        <w:rPr>
          <w:rFonts w:ascii="宋体" w:hAnsi="宋体" w:cs="宋体" w:hint="eastAsia"/>
          <w:kern w:val="0"/>
          <w:sz w:val="24"/>
          <w:szCs w:val="24"/>
        </w:rPr>
        <w:t>3.1 试验工作条件</w:t>
      </w:r>
    </w:p>
    <w:p w:rsidR="00363B65" w:rsidRPr="00DE520F" w:rsidRDefault="00363B65" w:rsidP="00363B65">
      <w:pPr>
        <w:spacing w:line="460" w:lineRule="exact"/>
        <w:ind w:firstLineChars="200" w:firstLine="480"/>
        <w:rPr>
          <w:rFonts w:ascii="宋体" w:hAnsi="宋体" w:cs="宋体"/>
          <w:kern w:val="0"/>
          <w:sz w:val="24"/>
          <w:szCs w:val="24"/>
          <w:highlight w:val="yellow"/>
        </w:rPr>
      </w:pPr>
      <w:r w:rsidRPr="00DE520F">
        <w:rPr>
          <w:rFonts w:ascii="宋体" w:hAnsi="宋体" w:cs="宋体" w:hint="eastAsia"/>
          <w:kern w:val="0"/>
          <w:sz w:val="24"/>
          <w:szCs w:val="24"/>
          <w:highlight w:val="yellow"/>
        </w:rPr>
        <w:t>设备应在下列工作条件下进行试验：</w:t>
      </w:r>
    </w:p>
    <w:p w:rsidR="00363B65" w:rsidRPr="00DE520F" w:rsidRDefault="00363B65" w:rsidP="00363B65">
      <w:pPr>
        <w:spacing w:line="460" w:lineRule="exact"/>
        <w:ind w:firstLineChars="200" w:firstLine="480"/>
        <w:rPr>
          <w:rFonts w:ascii="宋体" w:hAnsi="宋体" w:cs="宋体"/>
          <w:kern w:val="0"/>
          <w:sz w:val="24"/>
          <w:szCs w:val="24"/>
          <w:highlight w:val="yellow"/>
        </w:rPr>
      </w:pPr>
      <w:r w:rsidRPr="00DE520F">
        <w:rPr>
          <w:rFonts w:ascii="宋体" w:hAnsi="宋体" w:cs="宋体" w:hint="eastAsia"/>
          <w:kern w:val="0"/>
          <w:sz w:val="24"/>
          <w:szCs w:val="24"/>
          <w:highlight w:val="yellow"/>
        </w:rPr>
        <w:t>a) 环境温度：23℃±2℃；</w:t>
      </w:r>
    </w:p>
    <w:p w:rsidR="00363B65" w:rsidRPr="00DE520F" w:rsidRDefault="00363B65" w:rsidP="00363B65">
      <w:pPr>
        <w:spacing w:line="460" w:lineRule="exact"/>
        <w:ind w:firstLineChars="200" w:firstLine="480"/>
        <w:rPr>
          <w:rFonts w:ascii="宋体" w:hAnsi="宋体" w:cs="宋体"/>
          <w:kern w:val="0"/>
          <w:sz w:val="24"/>
          <w:szCs w:val="24"/>
          <w:highlight w:val="yellow"/>
        </w:rPr>
      </w:pPr>
      <w:r w:rsidRPr="00DE520F">
        <w:rPr>
          <w:rFonts w:ascii="宋体" w:hAnsi="宋体" w:cs="宋体" w:hint="eastAsia"/>
          <w:kern w:val="0"/>
          <w:sz w:val="24"/>
          <w:szCs w:val="24"/>
          <w:highlight w:val="yellow"/>
        </w:rPr>
        <w:t>b) 相对湿度：45％～75％；</w:t>
      </w:r>
    </w:p>
    <w:p w:rsidR="00363B65" w:rsidRPr="00DE520F" w:rsidRDefault="00363B65" w:rsidP="00363B65">
      <w:pPr>
        <w:spacing w:line="460" w:lineRule="exact"/>
        <w:ind w:firstLineChars="200" w:firstLine="480"/>
        <w:rPr>
          <w:rFonts w:ascii="宋体" w:hAnsi="宋体" w:cs="宋体"/>
          <w:kern w:val="0"/>
          <w:sz w:val="24"/>
          <w:szCs w:val="24"/>
          <w:highlight w:val="yellow"/>
        </w:rPr>
      </w:pPr>
      <w:r w:rsidRPr="00DE520F">
        <w:rPr>
          <w:rFonts w:ascii="宋体" w:hAnsi="宋体" w:cs="宋体" w:hint="eastAsia"/>
          <w:kern w:val="0"/>
          <w:sz w:val="24"/>
          <w:szCs w:val="24"/>
          <w:highlight w:val="yellow"/>
        </w:rPr>
        <w:t>c) 电源电压：a.c.220×（1±10%）V、50×（1±</w:t>
      </w:r>
      <w:r w:rsidR="00EC707F" w:rsidRPr="00DE520F">
        <w:rPr>
          <w:rFonts w:ascii="宋体" w:hAnsi="宋体" w:cs="宋体" w:hint="eastAsia"/>
          <w:kern w:val="0"/>
          <w:sz w:val="24"/>
          <w:szCs w:val="24"/>
          <w:highlight w:val="yellow"/>
        </w:rPr>
        <w:t>2</w:t>
      </w:r>
      <w:r w:rsidRPr="00DE520F">
        <w:rPr>
          <w:rFonts w:ascii="宋体" w:hAnsi="宋体" w:cs="宋体" w:hint="eastAsia"/>
          <w:kern w:val="0"/>
          <w:sz w:val="24"/>
          <w:szCs w:val="24"/>
          <w:highlight w:val="yellow"/>
        </w:rPr>
        <w:t>%）Hz；</w:t>
      </w:r>
    </w:p>
    <w:p w:rsidR="00363B65" w:rsidRPr="00DE520F" w:rsidRDefault="00363B65" w:rsidP="00363B65">
      <w:pPr>
        <w:spacing w:line="460" w:lineRule="exact"/>
        <w:ind w:firstLineChars="200" w:firstLine="480"/>
        <w:rPr>
          <w:rFonts w:ascii="宋体" w:hAnsi="宋体" w:cs="宋体"/>
          <w:kern w:val="0"/>
          <w:sz w:val="24"/>
          <w:szCs w:val="24"/>
          <w:highlight w:val="yellow"/>
        </w:rPr>
      </w:pPr>
      <w:r w:rsidRPr="00DE520F">
        <w:rPr>
          <w:rFonts w:ascii="宋体" w:hAnsi="宋体" w:cs="宋体" w:hint="eastAsia"/>
          <w:kern w:val="0"/>
          <w:sz w:val="24"/>
          <w:szCs w:val="24"/>
          <w:highlight w:val="yellow"/>
        </w:rPr>
        <w:t>d) 大气压力：86kPa～106kPa；</w:t>
      </w:r>
    </w:p>
    <w:p w:rsidR="00363B65" w:rsidRPr="00DE520F" w:rsidRDefault="00363B65" w:rsidP="00363B65">
      <w:pPr>
        <w:spacing w:line="460" w:lineRule="exact"/>
        <w:ind w:firstLineChars="200" w:firstLine="480"/>
        <w:rPr>
          <w:rFonts w:ascii="宋体" w:hAnsi="宋体" w:cs="宋体"/>
          <w:kern w:val="0"/>
          <w:sz w:val="24"/>
          <w:szCs w:val="24"/>
          <w:highlight w:val="yellow"/>
        </w:rPr>
      </w:pPr>
      <w:r w:rsidRPr="00DE520F">
        <w:rPr>
          <w:rFonts w:ascii="宋体" w:hAnsi="宋体" w:cs="宋体" w:hint="eastAsia"/>
          <w:kern w:val="0"/>
          <w:sz w:val="24"/>
          <w:szCs w:val="24"/>
          <w:highlight w:val="yellow"/>
        </w:rPr>
        <w:t>e) 进液温度：5℃～35℃；</w:t>
      </w:r>
    </w:p>
    <w:p w:rsidR="00363B65" w:rsidRPr="00C83A41" w:rsidRDefault="00363B65" w:rsidP="00363B65">
      <w:pPr>
        <w:spacing w:line="460" w:lineRule="exact"/>
        <w:ind w:firstLineChars="200" w:firstLine="480"/>
        <w:rPr>
          <w:rFonts w:ascii="宋体" w:hAnsi="宋体" w:cs="宋体"/>
          <w:kern w:val="0"/>
          <w:sz w:val="24"/>
          <w:szCs w:val="24"/>
        </w:rPr>
      </w:pPr>
      <w:r w:rsidRPr="00DE520F">
        <w:rPr>
          <w:rFonts w:ascii="宋体" w:hAnsi="宋体" w:cs="宋体" w:hint="eastAsia"/>
          <w:kern w:val="0"/>
          <w:sz w:val="24"/>
          <w:szCs w:val="24"/>
          <w:highlight w:val="yellow"/>
        </w:rPr>
        <w:t>f）</w:t>
      </w:r>
      <w:r w:rsidR="00EC707F" w:rsidRPr="00DE520F">
        <w:rPr>
          <w:rFonts w:ascii="宋体" w:hAnsi="宋体" w:cs="宋体" w:hint="eastAsia"/>
          <w:kern w:val="0"/>
          <w:sz w:val="24"/>
          <w:szCs w:val="24"/>
          <w:highlight w:val="yellow"/>
        </w:rPr>
        <w:t xml:space="preserve"> </w:t>
      </w:r>
      <w:r w:rsidRPr="00DE520F">
        <w:rPr>
          <w:rFonts w:ascii="宋体" w:hAnsi="宋体" w:cs="宋体" w:hint="eastAsia"/>
          <w:kern w:val="0"/>
          <w:sz w:val="24"/>
          <w:szCs w:val="24"/>
          <w:highlight w:val="yellow"/>
        </w:rPr>
        <w:t>进水压力：0.12 MPa～0.6MPa；</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流量控制试验</w:t>
      </w:r>
    </w:p>
    <w:p w:rsidR="00363B65" w:rsidRPr="00C83A41" w:rsidRDefault="00EC707F" w:rsidP="00363B65">
      <w:pPr>
        <w:spacing w:line="460" w:lineRule="exact"/>
        <w:rPr>
          <w:rFonts w:ascii="宋体" w:hAnsi="宋体" w:cs="宋体"/>
          <w:kern w:val="0"/>
          <w:sz w:val="24"/>
          <w:szCs w:val="24"/>
        </w:rPr>
      </w:pPr>
      <w:commentRangeStart w:id="243"/>
      <w:r w:rsidRPr="00C83A41">
        <w:rPr>
          <w:rFonts w:ascii="宋体" w:hAnsi="宋体" w:cs="宋体" w:hint="eastAsia"/>
          <w:kern w:val="0"/>
          <w:sz w:val="24"/>
          <w:szCs w:val="24"/>
        </w:rPr>
        <w:t>3</w:t>
      </w:r>
      <w:r w:rsidR="00363B65" w:rsidRPr="00C83A41">
        <w:rPr>
          <w:rFonts w:ascii="宋体" w:hAnsi="宋体" w:cs="宋体" w:hint="eastAsia"/>
          <w:kern w:val="0"/>
          <w:sz w:val="24"/>
          <w:szCs w:val="24"/>
        </w:rPr>
        <w:t>.2.1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血液流量误差试验</w:t>
      </w:r>
      <w:commentRangeEnd w:id="243"/>
      <w:r w:rsidR="00535007">
        <w:rPr>
          <w:rStyle w:val="ae"/>
          <w:rFonts w:ascii="Calibri" w:hAnsi="Calibri"/>
        </w:rPr>
        <w:commentReference w:id="243"/>
      </w:r>
    </w:p>
    <w:p w:rsidR="00535007" w:rsidRDefault="005A65E2" w:rsidP="005A65E2">
      <w:pPr>
        <w:spacing w:line="460" w:lineRule="exact"/>
        <w:rPr>
          <w:rFonts w:ascii="宋体" w:hAnsi="宋体" w:cs="宋体"/>
          <w:kern w:val="0"/>
          <w:sz w:val="24"/>
          <w:szCs w:val="24"/>
        </w:rPr>
      </w:pPr>
      <w:r w:rsidRPr="00C83A41">
        <w:rPr>
          <w:rFonts w:ascii="宋体" w:hAnsi="宋体" w:cs="宋体" w:hint="eastAsia"/>
          <w:kern w:val="0"/>
          <w:sz w:val="24"/>
          <w:szCs w:val="24"/>
        </w:rPr>
        <w:t>3.2.1</w:t>
      </w:r>
      <w:r>
        <w:rPr>
          <w:rFonts w:ascii="宋体" w:hAnsi="宋体" w:cs="宋体" w:hint="eastAsia"/>
          <w:kern w:val="0"/>
          <w:sz w:val="24"/>
          <w:szCs w:val="24"/>
        </w:rPr>
        <w:t>.1使用装置配套</w:t>
      </w:r>
      <w:r w:rsidR="00363B65" w:rsidRPr="00C83A41">
        <w:rPr>
          <w:rFonts w:ascii="宋体" w:hAnsi="宋体" w:cs="宋体" w:hint="eastAsia"/>
          <w:kern w:val="0"/>
          <w:sz w:val="24"/>
          <w:szCs w:val="24"/>
        </w:rPr>
        <w:t>Φ2体外循环管路，让血泵运行至少30min，在体外循环管路中通入温度为37℃的水，分别设置45mL/min、20mL/min血泵流量，试验时把泵前压设置在-200mmHg处，用精度优于1g的电子天平称量，秒表计时，测量3次，每次3min，记录每次的结果，计算算术平均值，其最大误差应符合</w:t>
      </w:r>
      <w:r w:rsidR="00EC707F" w:rsidRPr="00C83A41">
        <w:rPr>
          <w:rFonts w:ascii="宋体" w:hAnsi="宋体" w:cs="宋体" w:hint="eastAsia"/>
          <w:kern w:val="0"/>
          <w:sz w:val="24"/>
          <w:szCs w:val="24"/>
        </w:rPr>
        <w:t>2</w:t>
      </w:r>
      <w:r w:rsidR="00363B65" w:rsidRPr="00C83A41">
        <w:rPr>
          <w:rFonts w:ascii="宋体" w:hAnsi="宋体" w:cs="宋体" w:hint="eastAsia"/>
          <w:kern w:val="0"/>
          <w:sz w:val="24"/>
          <w:szCs w:val="24"/>
        </w:rPr>
        <w:t>.2.1的要求。</w:t>
      </w:r>
    </w:p>
    <w:p w:rsidR="003C11FE" w:rsidRDefault="005A65E2" w:rsidP="005A65E2">
      <w:pPr>
        <w:spacing w:line="460" w:lineRule="exact"/>
        <w:rPr>
          <w:ins w:id="244" w:author="吕朱莹" w:date="2017-10-10T16:32:00Z"/>
          <w:rFonts w:ascii="宋体" w:hAnsi="宋体" w:cs="宋体"/>
          <w:kern w:val="0"/>
          <w:sz w:val="24"/>
          <w:szCs w:val="24"/>
          <w:highlight w:val="yellow"/>
        </w:rPr>
      </w:pPr>
      <w:r w:rsidRPr="003C11FE">
        <w:rPr>
          <w:rFonts w:ascii="宋体" w:hAnsi="宋体" w:cs="宋体" w:hint="eastAsia"/>
          <w:kern w:val="0"/>
          <w:sz w:val="24"/>
          <w:szCs w:val="24"/>
          <w:highlight w:val="yellow"/>
        </w:rPr>
        <w:t>3.2.1.2使用装置配套</w:t>
      </w:r>
      <w:r w:rsidR="00535007" w:rsidRPr="003C11FE">
        <w:rPr>
          <w:rFonts w:ascii="宋体" w:hAnsi="宋体" w:cs="宋体" w:hint="eastAsia"/>
          <w:kern w:val="0"/>
          <w:sz w:val="24"/>
          <w:szCs w:val="24"/>
          <w:highlight w:val="yellow"/>
        </w:rPr>
        <w:t>Φ6体外循环管路，</w:t>
      </w:r>
      <w:ins w:id="245" w:author="吕朱莹" w:date="2017-10-10T16:30:00Z">
        <w:r w:rsidR="003C11FE">
          <w:rPr>
            <w:rFonts w:ascii="宋体" w:hAnsi="宋体" w:cs="宋体" w:hint="eastAsia"/>
            <w:kern w:val="0"/>
            <w:sz w:val="24"/>
            <w:szCs w:val="24"/>
            <w:highlight w:val="yellow"/>
          </w:rPr>
          <w:t>试验时</w:t>
        </w:r>
      </w:ins>
      <w:r w:rsidR="00535007" w:rsidRPr="003C11FE">
        <w:rPr>
          <w:rFonts w:ascii="宋体" w:hAnsi="宋体" w:cs="宋体" w:hint="eastAsia"/>
          <w:kern w:val="0"/>
          <w:sz w:val="24"/>
          <w:szCs w:val="24"/>
          <w:highlight w:val="yellow"/>
        </w:rPr>
        <w:t>血泵流量分别设置为420mL/min、220mL/min</w:t>
      </w:r>
      <w:ins w:id="246" w:author="吕朱莹" w:date="2017-10-10T16:26:00Z">
        <w:r w:rsidR="003C11FE">
          <w:rPr>
            <w:rFonts w:ascii="宋体" w:hAnsi="宋体" w:cs="宋体" w:hint="eastAsia"/>
            <w:kern w:val="0"/>
            <w:sz w:val="24"/>
            <w:szCs w:val="24"/>
            <w:highlight w:val="yellow"/>
          </w:rPr>
          <w:t>；</w:t>
        </w:r>
      </w:ins>
    </w:p>
    <w:p w:rsidR="003C11FE" w:rsidRDefault="003C11FE" w:rsidP="005A65E2">
      <w:pPr>
        <w:spacing w:line="460" w:lineRule="exact"/>
        <w:rPr>
          <w:ins w:id="247" w:author="吕朱莹" w:date="2017-10-10T16:32:00Z"/>
          <w:rFonts w:ascii="宋体" w:hAnsi="宋体" w:cs="宋体"/>
          <w:kern w:val="0"/>
          <w:sz w:val="24"/>
          <w:szCs w:val="24"/>
          <w:highlight w:val="yellow"/>
        </w:rPr>
      </w:pPr>
      <w:ins w:id="248" w:author="吕朱莹" w:date="2017-10-10T16:32:00Z">
        <w:r w:rsidRPr="003C11FE">
          <w:rPr>
            <w:rFonts w:ascii="宋体" w:hAnsi="宋体" w:cs="宋体" w:hint="eastAsia"/>
            <w:kern w:val="0"/>
            <w:sz w:val="24"/>
            <w:szCs w:val="24"/>
            <w:highlight w:val="yellow"/>
          </w:rPr>
          <w:t>3.2.1.</w:t>
        </w:r>
        <w:r>
          <w:rPr>
            <w:rFonts w:ascii="宋体" w:hAnsi="宋体" w:cs="宋体" w:hint="eastAsia"/>
            <w:kern w:val="0"/>
            <w:sz w:val="24"/>
            <w:szCs w:val="24"/>
            <w:highlight w:val="yellow"/>
          </w:rPr>
          <w:t>3</w:t>
        </w:r>
      </w:ins>
      <w:ins w:id="249" w:author="吕朱莹" w:date="2017-10-10T16:26:00Z">
        <w:r w:rsidRPr="003C11FE">
          <w:rPr>
            <w:rFonts w:ascii="宋体" w:hAnsi="宋体" w:cs="宋体" w:hint="eastAsia"/>
            <w:kern w:val="0"/>
            <w:sz w:val="24"/>
            <w:szCs w:val="24"/>
            <w:highlight w:val="yellow"/>
          </w:rPr>
          <w:t>使用装置配套Φ8体外循环管路，</w:t>
        </w:r>
      </w:ins>
      <w:ins w:id="250" w:author="吕朱莹" w:date="2017-10-10T16:30:00Z">
        <w:r>
          <w:rPr>
            <w:rFonts w:ascii="宋体" w:hAnsi="宋体" w:cs="宋体" w:hint="eastAsia"/>
            <w:kern w:val="0"/>
            <w:sz w:val="24"/>
            <w:szCs w:val="24"/>
            <w:highlight w:val="yellow"/>
          </w:rPr>
          <w:t>试验时</w:t>
        </w:r>
      </w:ins>
      <w:ins w:id="251" w:author="吕朱莹" w:date="2017-10-10T16:26:00Z">
        <w:r w:rsidRPr="003C11FE">
          <w:rPr>
            <w:rFonts w:ascii="宋体" w:hAnsi="宋体" w:cs="宋体" w:hint="eastAsia"/>
            <w:kern w:val="0"/>
            <w:sz w:val="24"/>
            <w:szCs w:val="24"/>
            <w:highlight w:val="yellow"/>
          </w:rPr>
          <w:t>血泵流量分别设置为620mL/min、300mL/min</w:t>
        </w:r>
        <w:r>
          <w:rPr>
            <w:rFonts w:ascii="宋体" w:hAnsi="宋体" w:cs="宋体" w:hint="eastAsia"/>
            <w:kern w:val="0"/>
            <w:sz w:val="24"/>
            <w:szCs w:val="24"/>
            <w:highlight w:val="yellow"/>
          </w:rPr>
          <w:t>；</w:t>
        </w:r>
      </w:ins>
    </w:p>
    <w:p w:rsidR="003C11FE" w:rsidRDefault="003C11FE" w:rsidP="005A65E2">
      <w:pPr>
        <w:spacing w:line="460" w:lineRule="exact"/>
        <w:rPr>
          <w:ins w:id="252" w:author="吕朱莹" w:date="2017-10-10T16:32:00Z"/>
          <w:rFonts w:ascii="宋体" w:hAnsi="宋体" w:cs="宋体"/>
          <w:kern w:val="0"/>
          <w:sz w:val="24"/>
          <w:szCs w:val="24"/>
          <w:highlight w:val="yellow"/>
        </w:rPr>
      </w:pPr>
      <w:ins w:id="253" w:author="吕朱莹" w:date="2017-10-10T16:32:00Z">
        <w:r w:rsidRPr="003C11FE">
          <w:rPr>
            <w:rFonts w:ascii="宋体" w:hAnsi="宋体" w:cs="宋体" w:hint="eastAsia"/>
            <w:kern w:val="0"/>
            <w:sz w:val="24"/>
            <w:szCs w:val="24"/>
            <w:highlight w:val="yellow"/>
          </w:rPr>
          <w:t>3.2.1.</w:t>
        </w:r>
      </w:ins>
      <w:ins w:id="254" w:author="吕朱莹" w:date="2017-10-10T16:33:00Z">
        <w:r>
          <w:rPr>
            <w:rFonts w:ascii="宋体" w:hAnsi="宋体" w:cs="宋体" w:hint="eastAsia"/>
            <w:kern w:val="0"/>
            <w:sz w:val="24"/>
            <w:szCs w:val="24"/>
            <w:highlight w:val="yellow"/>
          </w:rPr>
          <w:t>4</w:t>
        </w:r>
      </w:ins>
      <w:ins w:id="255" w:author="吕朱莹" w:date="2017-10-10T16:26:00Z">
        <w:r w:rsidRPr="003C11FE">
          <w:rPr>
            <w:rFonts w:ascii="宋体" w:hAnsi="宋体" w:cs="宋体" w:hint="eastAsia"/>
            <w:kern w:val="0"/>
            <w:sz w:val="24"/>
            <w:szCs w:val="24"/>
            <w:highlight w:val="yellow"/>
          </w:rPr>
          <w:t>使用装置配套Φ10体外循环管路，</w:t>
        </w:r>
      </w:ins>
      <w:ins w:id="256" w:author="吕朱莹" w:date="2017-10-10T16:30:00Z">
        <w:r>
          <w:rPr>
            <w:rFonts w:ascii="宋体" w:hAnsi="宋体" w:cs="宋体" w:hint="eastAsia"/>
            <w:kern w:val="0"/>
            <w:sz w:val="24"/>
            <w:szCs w:val="24"/>
            <w:highlight w:val="yellow"/>
          </w:rPr>
          <w:t>试验时</w:t>
        </w:r>
      </w:ins>
      <w:ins w:id="257" w:author="吕朱莹" w:date="2017-10-10T16:26:00Z">
        <w:r w:rsidRPr="003C11FE">
          <w:rPr>
            <w:rFonts w:ascii="宋体" w:hAnsi="宋体" w:cs="宋体" w:hint="eastAsia"/>
            <w:kern w:val="0"/>
            <w:sz w:val="24"/>
            <w:szCs w:val="24"/>
            <w:highlight w:val="yellow"/>
          </w:rPr>
          <w:t>血泵流量分别设置为1000mL/min、500mL/min</w:t>
        </w:r>
        <w:r>
          <w:rPr>
            <w:rFonts w:ascii="宋体" w:hAnsi="宋体" w:cs="宋体" w:hint="eastAsia"/>
            <w:kern w:val="0"/>
            <w:sz w:val="24"/>
            <w:szCs w:val="24"/>
            <w:highlight w:val="yellow"/>
          </w:rPr>
          <w:t>；</w:t>
        </w:r>
      </w:ins>
    </w:p>
    <w:p w:rsidR="00535007" w:rsidRPr="003C11FE" w:rsidRDefault="003C11FE" w:rsidP="005A65E2">
      <w:pPr>
        <w:spacing w:line="460" w:lineRule="exact"/>
        <w:rPr>
          <w:rFonts w:ascii="宋体" w:hAnsi="宋体" w:cs="宋体"/>
          <w:kern w:val="0"/>
          <w:sz w:val="24"/>
          <w:szCs w:val="24"/>
          <w:highlight w:val="yellow"/>
        </w:rPr>
      </w:pPr>
      <w:ins w:id="258" w:author="吕朱莹" w:date="2017-10-10T16:27:00Z">
        <w:r w:rsidRPr="003C11FE">
          <w:rPr>
            <w:rFonts w:ascii="宋体" w:hAnsi="宋体" w:cs="宋体" w:hint="eastAsia"/>
            <w:kern w:val="0"/>
            <w:sz w:val="24"/>
            <w:szCs w:val="24"/>
            <w:highlight w:val="yellow"/>
          </w:rPr>
          <w:t>Φ6</w:t>
        </w:r>
        <w:r>
          <w:rPr>
            <w:rFonts w:ascii="宋体" w:hAnsi="宋体" w:cs="宋体" w:hint="eastAsia"/>
            <w:kern w:val="0"/>
            <w:sz w:val="24"/>
            <w:szCs w:val="24"/>
            <w:highlight w:val="yellow"/>
          </w:rPr>
          <w:t>、</w:t>
        </w:r>
        <w:r w:rsidRPr="003C11FE">
          <w:rPr>
            <w:rFonts w:ascii="宋体" w:hAnsi="宋体" w:cs="宋体" w:hint="eastAsia"/>
            <w:kern w:val="0"/>
            <w:sz w:val="24"/>
            <w:szCs w:val="24"/>
            <w:highlight w:val="yellow"/>
          </w:rPr>
          <w:t>Φ8</w:t>
        </w:r>
        <w:r>
          <w:rPr>
            <w:rFonts w:ascii="宋体" w:hAnsi="宋体" w:cs="宋体" w:hint="eastAsia"/>
            <w:kern w:val="0"/>
            <w:sz w:val="24"/>
            <w:szCs w:val="24"/>
            <w:highlight w:val="yellow"/>
          </w:rPr>
          <w:t>、</w:t>
        </w:r>
        <w:r w:rsidRPr="003C11FE">
          <w:rPr>
            <w:rFonts w:ascii="宋体" w:hAnsi="宋体" w:cs="宋体" w:hint="eastAsia"/>
            <w:kern w:val="0"/>
            <w:sz w:val="24"/>
            <w:szCs w:val="24"/>
            <w:highlight w:val="yellow"/>
          </w:rPr>
          <w:t>Φ10</w:t>
        </w:r>
      </w:ins>
      <w:ins w:id="259" w:author="吕朱莹" w:date="2017-10-10T16:28:00Z">
        <w:r>
          <w:rPr>
            <w:rFonts w:ascii="宋体" w:hAnsi="宋体" w:cs="宋体" w:hint="eastAsia"/>
            <w:kern w:val="0"/>
            <w:sz w:val="24"/>
            <w:szCs w:val="24"/>
            <w:highlight w:val="yellow"/>
          </w:rPr>
          <w:t>三种</w:t>
        </w:r>
      </w:ins>
      <w:ins w:id="260" w:author="吕朱莹" w:date="2017-10-10T16:27:00Z">
        <w:r>
          <w:rPr>
            <w:rFonts w:ascii="宋体" w:hAnsi="宋体" w:cs="宋体" w:hint="eastAsia"/>
            <w:kern w:val="0"/>
            <w:sz w:val="24"/>
            <w:szCs w:val="24"/>
            <w:highlight w:val="yellow"/>
          </w:rPr>
          <w:t>不同体外循环管路</w:t>
        </w:r>
      </w:ins>
      <w:ins w:id="261" w:author="吕朱莹" w:date="2017-10-10T16:31:00Z">
        <w:r>
          <w:rPr>
            <w:rFonts w:ascii="宋体" w:hAnsi="宋体" w:cs="宋体" w:hint="eastAsia"/>
            <w:kern w:val="0"/>
            <w:sz w:val="24"/>
            <w:szCs w:val="24"/>
            <w:highlight w:val="yellow"/>
          </w:rPr>
          <w:t>试验</w:t>
        </w:r>
      </w:ins>
      <w:ins w:id="262" w:author="吕朱莹" w:date="2017-11-09T14:50:00Z">
        <w:r w:rsidR="00C745E0">
          <w:rPr>
            <w:rFonts w:ascii="宋体" w:hAnsi="宋体" w:cs="宋体" w:hint="eastAsia"/>
            <w:kern w:val="0"/>
            <w:sz w:val="24"/>
            <w:szCs w:val="24"/>
            <w:highlight w:val="yellow"/>
          </w:rPr>
          <w:t>除血泵流量设置不同</w:t>
        </w:r>
      </w:ins>
      <w:ins w:id="263" w:author="吕朱莹" w:date="2017-11-09T14:51:00Z">
        <w:r w:rsidR="00C745E0">
          <w:rPr>
            <w:rFonts w:ascii="宋体" w:hAnsi="宋体" w:cs="宋体" w:hint="eastAsia"/>
            <w:kern w:val="0"/>
            <w:sz w:val="24"/>
            <w:szCs w:val="24"/>
            <w:highlight w:val="yellow"/>
          </w:rPr>
          <w:t>，其余</w:t>
        </w:r>
      </w:ins>
      <w:r w:rsidR="00535007" w:rsidRPr="003C11FE">
        <w:rPr>
          <w:rFonts w:ascii="宋体" w:hAnsi="宋体" w:cs="宋体" w:hint="eastAsia"/>
          <w:kern w:val="0"/>
          <w:sz w:val="24"/>
          <w:szCs w:val="24"/>
          <w:highlight w:val="yellow"/>
        </w:rPr>
        <w:t>方</w:t>
      </w:r>
      <w:ins w:id="264" w:author="吕朱莹" w:date="2017-10-10T16:31:00Z">
        <w:r>
          <w:rPr>
            <w:rFonts w:ascii="宋体" w:hAnsi="宋体" w:cs="宋体" w:hint="eastAsia"/>
            <w:kern w:val="0"/>
            <w:sz w:val="24"/>
            <w:szCs w:val="24"/>
            <w:highlight w:val="yellow"/>
          </w:rPr>
          <w:t>法</w:t>
        </w:r>
      </w:ins>
      <w:ins w:id="265" w:author="吕朱莹" w:date="2017-10-10T16:28:00Z">
        <w:r>
          <w:rPr>
            <w:rFonts w:ascii="宋体" w:hAnsi="宋体" w:cs="宋体" w:hint="eastAsia"/>
            <w:kern w:val="0"/>
            <w:sz w:val="24"/>
            <w:szCs w:val="24"/>
            <w:highlight w:val="yellow"/>
          </w:rPr>
          <w:t>均</w:t>
        </w:r>
      </w:ins>
      <w:r w:rsidR="00535007" w:rsidRPr="003C11FE">
        <w:rPr>
          <w:rFonts w:ascii="宋体" w:hAnsi="宋体" w:cs="宋体" w:hint="eastAsia"/>
          <w:kern w:val="0"/>
          <w:sz w:val="24"/>
          <w:szCs w:val="24"/>
          <w:highlight w:val="yellow"/>
        </w:rPr>
        <w:t>如</w:t>
      </w:r>
      <w:r w:rsidR="005A65E2" w:rsidRPr="003C11FE">
        <w:rPr>
          <w:rFonts w:ascii="宋体" w:hAnsi="宋体" w:cs="宋体" w:hint="eastAsia"/>
          <w:kern w:val="0"/>
          <w:sz w:val="24"/>
          <w:szCs w:val="24"/>
          <w:highlight w:val="yellow"/>
        </w:rPr>
        <w:t>3.2.1.1</w:t>
      </w:r>
      <w:ins w:id="266" w:author="吕朱莹" w:date="2017-10-10T16:31:00Z">
        <w:r>
          <w:rPr>
            <w:rFonts w:ascii="宋体" w:hAnsi="宋体" w:cs="宋体" w:hint="eastAsia"/>
            <w:kern w:val="0"/>
            <w:sz w:val="24"/>
            <w:szCs w:val="24"/>
            <w:highlight w:val="yellow"/>
          </w:rPr>
          <w:t>条款</w:t>
        </w:r>
      </w:ins>
      <w:r w:rsidR="00535007" w:rsidRPr="003C11FE">
        <w:rPr>
          <w:rFonts w:ascii="宋体" w:hAnsi="宋体" w:cs="宋体" w:hint="eastAsia"/>
          <w:kern w:val="0"/>
          <w:sz w:val="24"/>
          <w:szCs w:val="24"/>
          <w:highlight w:val="yellow"/>
        </w:rPr>
        <w:t>，其最大误差应符合2.2.1的要求。</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透析液流量误差试验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将装置设定成血液透析模式，将透析液流量分别调至0 mL/min、300mL/min、800mL/min或1000mL/min（选配），待其稳定后，用精度优于1g的电子天平称量，秒表计时，在30分钟内测量透析液流量，其最大误差应符合</w:t>
      </w:r>
      <w:r w:rsidR="00EC707F" w:rsidRPr="00C83A41">
        <w:rPr>
          <w:rFonts w:ascii="宋体" w:hAnsi="宋体" w:cs="宋体" w:hint="eastAsia"/>
          <w:kern w:val="0"/>
          <w:sz w:val="24"/>
          <w:szCs w:val="24"/>
        </w:rPr>
        <w:t>2</w:t>
      </w:r>
      <w:r w:rsidRPr="00C83A41">
        <w:rPr>
          <w:rFonts w:ascii="宋体" w:hAnsi="宋体" w:cs="宋体" w:hint="eastAsia"/>
          <w:kern w:val="0"/>
          <w:sz w:val="24"/>
          <w:szCs w:val="24"/>
        </w:rPr>
        <w:t>.2.2的要求。</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脱水控制试验</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lastRenderedPageBreak/>
        <w:t>3</w:t>
      </w:r>
      <w:r w:rsidR="00363B65" w:rsidRPr="00C83A41">
        <w:rPr>
          <w:rFonts w:ascii="宋体" w:hAnsi="宋体" w:cs="宋体" w:hint="eastAsia"/>
          <w:kern w:val="0"/>
          <w:sz w:val="24"/>
          <w:szCs w:val="24"/>
        </w:rPr>
        <w:t>.2.3.1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脱水误差试验</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.2.3.1.1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试验1</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将装置配套的透析器和体外循环管路按血液透析工作模式连接好，并将血路的动静脉端浸入盛水的容器中，将装置设定为透析模式，在体外循环管路中充满水，将透析液流量设为</w:t>
      </w:r>
      <w:r w:rsidRPr="006F1036">
        <w:rPr>
          <w:rFonts w:ascii="宋体" w:hAnsi="宋体" w:cs="宋体" w:hint="eastAsia"/>
          <w:strike/>
          <w:color w:val="FF0000"/>
          <w:kern w:val="0"/>
          <w:sz w:val="24"/>
          <w:szCs w:val="24"/>
          <w:u w:val="single"/>
        </w:rPr>
        <w:t>800mL/min</w:t>
      </w:r>
      <w:r w:rsidRPr="006F1036">
        <w:rPr>
          <w:rFonts w:ascii="宋体" w:hAnsi="宋体" w:cs="宋体" w:hint="eastAsia"/>
          <w:strike/>
          <w:kern w:val="0"/>
          <w:sz w:val="24"/>
          <w:szCs w:val="24"/>
        </w:rPr>
        <w:t>或</w:t>
      </w:r>
      <w:r w:rsidRPr="00C83A41">
        <w:rPr>
          <w:rFonts w:ascii="宋体" w:hAnsi="宋体" w:cs="宋体" w:hint="eastAsia"/>
          <w:kern w:val="0"/>
          <w:sz w:val="24"/>
          <w:szCs w:val="24"/>
        </w:rPr>
        <w:t>1000mL/min</w:t>
      </w:r>
      <w:r w:rsidRPr="006F1036">
        <w:rPr>
          <w:rFonts w:ascii="宋体" w:hAnsi="宋体" w:cs="宋体" w:hint="eastAsia"/>
          <w:strike/>
          <w:color w:val="FF0000"/>
          <w:kern w:val="0"/>
          <w:sz w:val="24"/>
          <w:szCs w:val="24"/>
        </w:rPr>
        <w:t>（选配）</w:t>
      </w:r>
      <w:r w:rsidRPr="00C83A41">
        <w:rPr>
          <w:rFonts w:ascii="宋体" w:hAnsi="宋体" w:cs="宋体" w:hint="eastAsia"/>
          <w:kern w:val="0"/>
          <w:sz w:val="24"/>
          <w:szCs w:val="24"/>
        </w:rPr>
        <w:t>，将透析液温度设为37℃，将脱水速率设定为0mL/h，血泵流量200mL/min，血液出口处压力设置为低于最高的规定压力6.7kPa（50mmHg），用精度优于1g的电子天平测量容器水量。当流量达到稳定状态后，测量30min的累积脱水量，其最大误差应符合</w:t>
      </w:r>
      <w:r w:rsidR="00EC707F" w:rsidRPr="00C83A41">
        <w:rPr>
          <w:rFonts w:ascii="宋体" w:hAnsi="宋体" w:cs="宋体" w:hint="eastAsia"/>
          <w:kern w:val="0"/>
          <w:sz w:val="24"/>
          <w:szCs w:val="24"/>
        </w:rPr>
        <w:t>2</w:t>
      </w:r>
      <w:r w:rsidRPr="00C83A41">
        <w:rPr>
          <w:rFonts w:ascii="宋体" w:hAnsi="宋体" w:cs="宋体" w:hint="eastAsia"/>
          <w:kern w:val="0"/>
          <w:sz w:val="24"/>
          <w:szCs w:val="24"/>
        </w:rPr>
        <w:t>.2.3.1要求。</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.2.3.1.2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试验2</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继续试验1，将脱水速率设到6000mL/h，当流量达到稳定状态后，测量30min的累积脱水量，其最大误差应符合</w:t>
      </w:r>
      <w:r w:rsidR="00EC707F" w:rsidRPr="00C83A41">
        <w:rPr>
          <w:rFonts w:ascii="宋体" w:hAnsi="宋体" w:cs="宋体" w:hint="eastAsia"/>
          <w:kern w:val="0"/>
          <w:sz w:val="24"/>
          <w:szCs w:val="24"/>
        </w:rPr>
        <w:t>2</w:t>
      </w:r>
      <w:r w:rsidRPr="00C83A41">
        <w:rPr>
          <w:rFonts w:ascii="宋体" w:hAnsi="宋体" w:cs="宋体" w:hint="eastAsia"/>
          <w:kern w:val="0"/>
          <w:sz w:val="24"/>
          <w:szCs w:val="24"/>
        </w:rPr>
        <w:t>.2.3.1要求。</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.2.3.1.3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试验3</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继续试验2，将血液出口处压力调至高于最低的规定压力2.67kPa（20 mmHg），当流量达到稳定状态后，测量30min的累积脱水量，其最大误差应符合</w:t>
      </w:r>
      <w:r w:rsidR="00EC707F" w:rsidRPr="00C83A41">
        <w:rPr>
          <w:rFonts w:ascii="宋体" w:hAnsi="宋体" w:cs="宋体" w:hint="eastAsia"/>
          <w:kern w:val="0"/>
          <w:sz w:val="24"/>
          <w:szCs w:val="24"/>
        </w:rPr>
        <w:t>2</w:t>
      </w:r>
      <w:r w:rsidRPr="00C83A41">
        <w:rPr>
          <w:rFonts w:ascii="宋体" w:hAnsi="宋体" w:cs="宋体" w:hint="eastAsia"/>
          <w:kern w:val="0"/>
          <w:sz w:val="24"/>
          <w:szCs w:val="24"/>
        </w:rPr>
        <w:t xml:space="preserve">.2.3.1要求。 </w:t>
      </w:r>
    </w:p>
    <w:p w:rsidR="00363B65" w:rsidRPr="00C83A41" w:rsidRDefault="00EC707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.2.3.1.4</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试验4（</w:t>
      </w:r>
      <w:r w:rsidR="00D74AFA" w:rsidRPr="00C83A41">
        <w:rPr>
          <w:rFonts w:ascii="宋体" w:hAnsi="宋体" w:cs="宋体" w:hint="eastAsia"/>
          <w:sz w:val="24"/>
          <w:szCs w:val="24"/>
        </w:rPr>
        <w:t>JH-6068和JH-6068I</w:t>
      </w:r>
      <w:r w:rsidRPr="00C83A41">
        <w:rPr>
          <w:rFonts w:ascii="宋体" w:hAnsi="宋体" w:cs="宋体" w:hint="eastAsia"/>
          <w:kern w:val="0"/>
          <w:sz w:val="24"/>
          <w:szCs w:val="24"/>
        </w:rPr>
        <w:t>适用</w:t>
      </w:r>
      <w:r w:rsidR="00363B65" w:rsidRPr="00C83A41">
        <w:rPr>
          <w:rFonts w:ascii="宋体" w:hAnsi="宋体" w:cs="宋体" w:hint="eastAsia"/>
          <w:kern w:val="0"/>
          <w:sz w:val="24"/>
          <w:szCs w:val="24"/>
        </w:rPr>
        <w:t>）</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在血液透析滤过模式下，将置换液流量分别设为标称600mL/min和0mL/min，依次进行</w:t>
      </w:r>
      <w:r w:rsidR="006261EF" w:rsidRPr="00C83A41">
        <w:rPr>
          <w:rFonts w:ascii="宋体" w:hAnsi="宋体" w:cs="宋体" w:hint="eastAsia"/>
          <w:kern w:val="0"/>
          <w:sz w:val="24"/>
          <w:szCs w:val="24"/>
        </w:rPr>
        <w:t>3</w:t>
      </w:r>
      <w:r w:rsidRPr="00C83A41">
        <w:rPr>
          <w:rFonts w:ascii="宋体" w:hAnsi="宋体" w:cs="宋体" w:hint="eastAsia"/>
          <w:kern w:val="0"/>
          <w:sz w:val="24"/>
          <w:szCs w:val="24"/>
        </w:rPr>
        <w:t>.2.3.1.1、</w:t>
      </w:r>
      <w:r w:rsidR="006261EF" w:rsidRPr="00C83A41">
        <w:rPr>
          <w:rFonts w:ascii="宋体" w:hAnsi="宋体" w:cs="宋体" w:hint="eastAsia"/>
          <w:kern w:val="0"/>
          <w:sz w:val="24"/>
          <w:szCs w:val="24"/>
        </w:rPr>
        <w:t>3</w:t>
      </w:r>
      <w:r w:rsidRPr="00C83A41">
        <w:rPr>
          <w:rFonts w:ascii="宋体" w:hAnsi="宋体" w:cs="宋体" w:hint="eastAsia"/>
          <w:kern w:val="0"/>
          <w:sz w:val="24"/>
          <w:szCs w:val="24"/>
        </w:rPr>
        <w:t>.2.3.1.2、</w:t>
      </w:r>
      <w:r w:rsidR="006261EF" w:rsidRPr="00C83A41">
        <w:rPr>
          <w:rFonts w:ascii="宋体" w:hAnsi="宋体" w:cs="宋体" w:hint="eastAsia"/>
          <w:kern w:val="0"/>
          <w:sz w:val="24"/>
          <w:szCs w:val="24"/>
        </w:rPr>
        <w:t>3</w:t>
      </w:r>
      <w:r w:rsidRPr="00C83A41">
        <w:rPr>
          <w:rFonts w:ascii="宋体" w:hAnsi="宋体" w:cs="宋体" w:hint="eastAsia"/>
          <w:kern w:val="0"/>
          <w:sz w:val="24"/>
          <w:szCs w:val="24"/>
        </w:rPr>
        <w:t>.2.3.1.3的试验，测量30min的累积脱水量，其最大误差均应符合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.2.3.1要求。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.2.3.2</w:t>
      </w:r>
      <w:r w:rsidRPr="00C83A41">
        <w:rPr>
          <w:rFonts w:ascii="宋体" w:hAnsi="宋体" w:cs="宋体" w:hint="eastAsia"/>
          <w:kern w:val="0"/>
          <w:sz w:val="24"/>
          <w:szCs w:val="24"/>
        </w:rPr>
        <w:t xml:space="preserve"> </w:t>
      </w:r>
      <w:commentRangeStart w:id="267"/>
      <w:r w:rsidR="00363B65" w:rsidRPr="00C83A41">
        <w:rPr>
          <w:rFonts w:ascii="宋体" w:hAnsi="宋体" w:cs="宋体" w:hint="eastAsia"/>
          <w:kern w:val="0"/>
          <w:sz w:val="24"/>
          <w:szCs w:val="24"/>
        </w:rPr>
        <w:t>脱水偏离试验</w:t>
      </w:r>
      <w:commentRangeEnd w:id="267"/>
      <w:r w:rsidR="00B67C19">
        <w:rPr>
          <w:rStyle w:val="ae"/>
          <w:rFonts w:ascii="Calibri" w:hAnsi="Calibri"/>
        </w:rPr>
        <w:commentReference w:id="267"/>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将装置配套的透析器和体外循环管路按血液透析工作模式连接好，并将血路的动静脉端浸入盛水的容器中，将装置设定为透析模式，在体外循环管路中充满水，将透析液流量设为1000mL/min</w:t>
      </w:r>
      <w:r w:rsidR="00B67C19">
        <w:rPr>
          <w:rFonts w:ascii="宋体" w:hAnsi="宋体" w:cs="宋体" w:hint="eastAsia"/>
          <w:kern w:val="0"/>
          <w:sz w:val="24"/>
          <w:szCs w:val="24"/>
        </w:rPr>
        <w:t>，</w:t>
      </w:r>
      <w:r w:rsidRPr="00C83A41">
        <w:rPr>
          <w:rFonts w:ascii="宋体" w:hAnsi="宋体" w:cs="宋体" w:hint="eastAsia"/>
          <w:kern w:val="0"/>
          <w:sz w:val="24"/>
          <w:szCs w:val="24"/>
        </w:rPr>
        <w:t>设置置换液流量为600mL/min，设置透析液温度至37℃，分别设置6000mL/h和0mL/h脱水速率，分别对每一个泵控制系统模拟一次大流速故障和一次小流速故障 (每次模拟一个故障），此故障将对脱水率产生影响，直至触发防护系统的报警信号，报警的同时测定理论容量与实际容量的差异，其误差应符合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.2.3.2的要求。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.2.3.3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脱水安全试验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lastRenderedPageBreak/>
        <w:t>设定超滤速率并运行装置，目力观察予以验证，结果应符合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.2.3.3的要求。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.2.4</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置换液流量误差试验</w:t>
      </w:r>
      <w:r w:rsidRPr="00C83A41">
        <w:rPr>
          <w:rFonts w:ascii="宋体" w:hAnsi="宋体" w:cs="宋体" w:hint="eastAsia"/>
          <w:kern w:val="0"/>
          <w:sz w:val="24"/>
          <w:szCs w:val="24"/>
        </w:rPr>
        <w:t>(</w:t>
      </w:r>
      <w:r w:rsidR="00D74AFA" w:rsidRPr="00C83A41">
        <w:rPr>
          <w:rFonts w:ascii="宋体" w:hAnsi="宋体" w:cs="宋体" w:hint="eastAsia"/>
          <w:sz w:val="24"/>
          <w:szCs w:val="24"/>
        </w:rPr>
        <w:t>JH-6068和JH-6068I</w:t>
      </w:r>
      <w:r w:rsidRPr="00C83A41">
        <w:rPr>
          <w:rFonts w:ascii="宋体" w:hAnsi="宋体" w:cs="宋体" w:hint="eastAsia"/>
          <w:kern w:val="0"/>
          <w:sz w:val="24"/>
          <w:szCs w:val="24"/>
        </w:rPr>
        <w:t>适用)</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使用装置配套的体外循环管路，在体外循环管路中注满水，将脱水量设为0mL/h，将置换液温度设为37℃。装置设置为HDF模式或HF模式，在标称范围内，将装置的置换液流量分别调至600mL/min、300mL/min和0mL/min三档，待其稳定后，用精度优于1g的电子天平称量，秒表计时，分别测3次，每次3min，其最大误差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.2.4的要求。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.2.5</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肝素流量控制及监测试验</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.2.5.1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肝素流量误差试验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使用说明书规定的注射器，并按要求装上指示器，用水做试验。在0mL/h～30mL/h内，将肝素流量分别调至15.0mL/h、30.0mL/h，用精度优于0.1g的电子天平称量，秒表计时，测量1h的流量，结果应符合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w:t>
      </w:r>
      <w:r w:rsidR="00273576">
        <w:rPr>
          <w:rFonts w:ascii="宋体" w:hAnsi="宋体" w:cs="宋体" w:hint="eastAsia"/>
          <w:kern w:val="0"/>
          <w:sz w:val="24"/>
          <w:szCs w:val="24"/>
        </w:rPr>
        <w:t>5</w:t>
      </w:r>
      <w:r w:rsidRPr="00C83A41">
        <w:rPr>
          <w:rFonts w:ascii="宋体" w:hAnsi="宋体" w:cs="宋体" w:hint="eastAsia"/>
          <w:kern w:val="0"/>
          <w:sz w:val="24"/>
          <w:szCs w:val="24"/>
        </w:rPr>
        <w:t>.1的要求。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.2.5.2　肝素注入监测功能试验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启动肝素泵，观察肝素注入完毕时的报警动作应符合</w:t>
      </w:r>
      <w:r w:rsidR="00273576">
        <w:rPr>
          <w:rFonts w:ascii="宋体" w:hAnsi="宋体" w:cs="宋体" w:hint="eastAsia"/>
          <w:kern w:val="0"/>
          <w:sz w:val="24"/>
          <w:szCs w:val="24"/>
        </w:rPr>
        <w:t>2</w:t>
      </w:r>
      <w:r w:rsidRPr="00C83A41">
        <w:rPr>
          <w:rFonts w:ascii="宋体" w:hAnsi="宋体" w:cs="宋体" w:hint="eastAsia"/>
          <w:kern w:val="0"/>
          <w:sz w:val="24"/>
          <w:szCs w:val="24"/>
        </w:rPr>
        <w:t>.2.</w:t>
      </w:r>
      <w:r w:rsidR="00273576">
        <w:rPr>
          <w:rFonts w:ascii="宋体" w:hAnsi="宋体" w:cs="宋体" w:hint="eastAsia"/>
          <w:kern w:val="0"/>
          <w:sz w:val="24"/>
          <w:szCs w:val="24"/>
        </w:rPr>
        <w:t>5</w:t>
      </w:r>
      <w:r w:rsidRPr="00C83A41">
        <w:rPr>
          <w:rFonts w:ascii="宋体" w:hAnsi="宋体" w:cs="宋体" w:hint="eastAsia"/>
          <w:kern w:val="0"/>
          <w:sz w:val="24"/>
          <w:szCs w:val="24"/>
        </w:rPr>
        <w:t>.2的要求；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启动肝素泵，使用说明书规定的注射器，并按要求装上注射器，预设运行30min，观察预设时间完毕时的报警动作应符合</w:t>
      </w:r>
      <w:r w:rsidR="00273576">
        <w:rPr>
          <w:rFonts w:ascii="宋体" w:hAnsi="宋体" w:cs="宋体" w:hint="eastAsia"/>
          <w:kern w:val="0"/>
          <w:sz w:val="24"/>
          <w:szCs w:val="24"/>
        </w:rPr>
        <w:t>2</w:t>
      </w:r>
      <w:r w:rsidRPr="00C83A41">
        <w:rPr>
          <w:rFonts w:ascii="宋体" w:hAnsi="宋体" w:cs="宋体" w:hint="eastAsia"/>
          <w:kern w:val="0"/>
          <w:sz w:val="24"/>
          <w:szCs w:val="24"/>
        </w:rPr>
        <w:t>.2.</w:t>
      </w:r>
      <w:r w:rsidR="00273576">
        <w:rPr>
          <w:rFonts w:ascii="宋体" w:hAnsi="宋体" w:cs="宋体" w:hint="eastAsia"/>
          <w:kern w:val="0"/>
          <w:sz w:val="24"/>
          <w:szCs w:val="24"/>
        </w:rPr>
        <w:t>5</w:t>
      </w:r>
      <w:r w:rsidRPr="00C83A41">
        <w:rPr>
          <w:rFonts w:ascii="宋体" w:hAnsi="宋体" w:cs="宋体" w:hint="eastAsia"/>
          <w:kern w:val="0"/>
          <w:sz w:val="24"/>
          <w:szCs w:val="24"/>
        </w:rPr>
        <w:t>.2的要求。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.2.5.3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肝素泵过负荷或速率不正确监测功能试验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按照说明书的规定，通过模拟肝素泵过负荷，或模拟肝素流量偏离</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.2.5.1的要求，观察装置的报警动作应符合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w:t>
      </w:r>
      <w:r w:rsidR="00273576">
        <w:rPr>
          <w:rFonts w:ascii="宋体" w:hAnsi="宋体" w:cs="宋体" w:hint="eastAsia"/>
          <w:kern w:val="0"/>
          <w:sz w:val="24"/>
          <w:szCs w:val="24"/>
        </w:rPr>
        <w:t>5</w:t>
      </w:r>
      <w:r w:rsidRPr="00C83A41">
        <w:rPr>
          <w:rFonts w:ascii="宋体" w:hAnsi="宋体" w:cs="宋体" w:hint="eastAsia"/>
          <w:kern w:val="0"/>
          <w:sz w:val="24"/>
          <w:szCs w:val="24"/>
        </w:rPr>
        <w:t>.3的要求。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.2.5.4</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快速肝素试验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使用说明书规定的注射器，并按要求装上注射器，用水做试验。在快速肝素功能下，用精度优于0.1g的电子天平称量，秒表计时，测量注入量，计算注入速率，结果应符合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.2.5.4的要求。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透析液成分试验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使装置运行在血液透析模式，待装置稳定后取透析液样本。按YY0598</w:t>
      </w:r>
      <w:ins w:id="268" w:author="吕朱莹" w:date="2017-10-10T16:51:00Z">
        <w:r w:rsidR="00A54F84">
          <w:rPr>
            <w:rFonts w:ascii="宋体" w:hAnsi="宋体" w:cs="宋体" w:hint="eastAsia"/>
            <w:kern w:val="0"/>
            <w:sz w:val="24"/>
            <w:szCs w:val="24"/>
          </w:rPr>
          <w:t>-2015</w:t>
        </w:r>
      </w:ins>
      <w:r w:rsidRPr="00C83A41">
        <w:rPr>
          <w:rFonts w:ascii="宋体" w:hAnsi="宋体" w:cs="宋体" w:hint="eastAsia"/>
          <w:kern w:val="0"/>
          <w:sz w:val="24"/>
          <w:szCs w:val="24"/>
        </w:rPr>
        <w:t>的规定进行检验，结果应符合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.3的要求。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.4</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置换液试验（</w:t>
      </w:r>
      <w:r w:rsidR="00D74AFA" w:rsidRPr="00C83A41">
        <w:rPr>
          <w:rFonts w:ascii="宋体" w:hAnsi="宋体" w:cs="宋体" w:hint="eastAsia"/>
          <w:sz w:val="24"/>
          <w:szCs w:val="24"/>
        </w:rPr>
        <w:t>JH-6068和JH-6068I</w:t>
      </w:r>
      <w:r w:rsidRPr="00C83A41">
        <w:rPr>
          <w:rFonts w:ascii="宋体" w:hAnsi="宋体" w:cs="宋体" w:hint="eastAsia"/>
          <w:kern w:val="0"/>
          <w:sz w:val="24"/>
          <w:szCs w:val="24"/>
        </w:rPr>
        <w:t>适用</w:t>
      </w:r>
      <w:r w:rsidR="00363B65" w:rsidRPr="00C83A41">
        <w:rPr>
          <w:rFonts w:ascii="宋体" w:hAnsi="宋体" w:cs="宋体" w:hint="eastAsia"/>
          <w:kern w:val="0"/>
          <w:sz w:val="24"/>
          <w:szCs w:val="24"/>
        </w:rPr>
        <w:t>）</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.4.1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置换液要求试验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lastRenderedPageBreak/>
        <w:t>运行血液滤过模式，待装置稳定后取置换液样本。按2010版《中国药典》的规定进行检验，结果应符合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.4.1的要求。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.4.2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置换液滤过-除菌系统试验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通过查看装置及技术文件，结果应符合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.4.2的要求。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.5</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透析液控制及监测试验</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.5.1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分辨率与指示精度试验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装置在进行分辨率与指示精度试验时，应符合下列要求：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按说明书调节配液监控系统的电导率，其设定范围和分辨率应符合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.5.1a)的要求；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设置血液流量200mL/min，透析液流量500mL/min，超滤速率1000mL/h，使装置运行在血液透析模式，分别使电导率为高档（15-16.0mS/cm）、中档（7.5-8.5mS/cm）、低档（0-1mS/cm），待装置稳定后，用精度优于0.1mS/cm电导率测试仪测量透析液浓度，电导率显示值与测量值的最大误差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.5.1b)的要求。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.5.2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浓度控制功能试验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装置在进行浓度控制功能试验时，应符合下列要求：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按说明书调节透析液浓度设定值，应符合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.5.2a)的要求；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设置血液流量200mL/min，透析液流量500mL/min，超滤速率1000mL/h，使装置运行在血液透析模式，电导率设定为设备默认值。待装置稳定后，用精度优于0.1mS/cm电导率测试仪测量透析液浓度，电导率测量值与设定值的最大误差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 xml:space="preserve">.5.2b)的要求； </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c)</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继续试验，人为使透析浓缩液浓度偏离﹢10%或-10%，待电导率稳定后，用精度优于0.1mS/cm电导率测试仪测量透析液浓度，电导率的测量值与设定值的最大误差应满足</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.5.2b)的要求；</w:t>
      </w:r>
    </w:p>
    <w:p w:rsidR="00363B65" w:rsidRPr="00C83A41" w:rsidRDefault="00363B65" w:rsidP="00363B65">
      <w:pPr>
        <w:spacing w:line="460" w:lineRule="exact"/>
        <w:rPr>
          <w:rFonts w:ascii="宋体" w:hAnsi="宋体" w:cs="宋体"/>
          <w:kern w:val="0"/>
          <w:sz w:val="24"/>
          <w:szCs w:val="24"/>
        </w:rPr>
      </w:pPr>
      <w:r w:rsidRPr="00C83A41">
        <w:rPr>
          <w:rFonts w:ascii="宋体" w:hAnsi="宋体" w:cs="宋体" w:hint="eastAsia"/>
          <w:kern w:val="0"/>
          <w:sz w:val="24"/>
          <w:szCs w:val="24"/>
        </w:rPr>
        <w:t>注：向A浓缩液中加入适量的氯化钠溶液或反渗水是使电导率偏离的一种方法。</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d)</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通过查看装置及说明书，结果应符合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.5.2c）的要求。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.5.3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浓度监测功能试验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装置在进行浓度监测功能试验时，应符合下列要求：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设置血液流量200mL/min，透析液流量500mL/min，超滤速率1000mL/h，</w:t>
      </w:r>
      <w:r w:rsidRPr="00C83A41">
        <w:rPr>
          <w:rFonts w:ascii="宋体" w:hAnsi="宋体" w:cs="宋体" w:hint="eastAsia"/>
          <w:kern w:val="0"/>
          <w:sz w:val="24"/>
          <w:szCs w:val="24"/>
        </w:rPr>
        <w:lastRenderedPageBreak/>
        <w:t>使装置运行在血液透析模式，电导率高报警限设为默认值×（1+5%）mS/cm.电导率低报警限设为默认值×（1-5%）mS/cm。待装置运行稳定后, 在10min内以每2min的时间间隔在血液透析器的透析液入口处用精度优于0.1mS/cm电导率测试仪测量透析液浓度并计算平均值。分别模拟5次的透析液浓度报警状态，在报警的同时从与电导率传感器的监控系统相邻的位置上获取的五个样品变化不应超出之前计算的电导率平均值的±5％的范围。观察其报警动作及监测功能,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.5.3a)的要求；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注：若适用，应注意</w:t>
      </w:r>
      <w:ins w:id="269" w:author="吕朱莹" w:date="2017-11-03T16:31:00Z">
        <w:r w:rsidR="004E7B31" w:rsidRPr="004E7B31">
          <w:rPr>
            <w:rFonts w:ascii="宋体" w:hAnsi="宋体" w:cs="宋体" w:hint="eastAsia"/>
            <w:kern w:val="0"/>
            <w:sz w:val="24"/>
            <w:szCs w:val="24"/>
          </w:rPr>
          <w:t>确保</w:t>
        </w:r>
      </w:ins>
      <w:r w:rsidRPr="00C83A41">
        <w:rPr>
          <w:rFonts w:ascii="宋体" w:hAnsi="宋体" w:cs="宋体" w:hint="eastAsia"/>
          <w:kern w:val="0"/>
          <w:sz w:val="24"/>
          <w:szCs w:val="24"/>
        </w:rPr>
        <w:t>取样的时间间隔不能与机器的自然电导控制周期同步。</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通过查看装置及说明书，结果应符合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.5.3b)的要求；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c）</w:t>
      </w:r>
      <w:r w:rsidR="006261EF" w:rsidRPr="00C83A41">
        <w:rPr>
          <w:rFonts w:ascii="宋体" w:hAnsi="宋体" w:cs="宋体" w:hint="eastAsia"/>
          <w:kern w:val="0"/>
          <w:sz w:val="24"/>
          <w:szCs w:val="24"/>
        </w:rPr>
        <w:t xml:space="preserve"> </w:t>
      </w:r>
      <w:r w:rsidRPr="00C83A41">
        <w:rPr>
          <w:rFonts w:ascii="宋体" w:hAnsi="宋体" w:cs="宋体" w:hint="eastAsia"/>
          <w:kern w:val="0"/>
          <w:sz w:val="24"/>
          <w:szCs w:val="24"/>
        </w:rPr>
        <w:t>人为放错A/B浓缩液，模拟故障状态进行测试，结果应符合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.5.3c)的要求。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.6</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温度控制系统试验</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.6.1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温度控制范围</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按说明书调节，目力观察予以验证，结果应符合</w:t>
      </w:r>
      <w:r w:rsidR="006261EF" w:rsidRPr="00C83A41">
        <w:rPr>
          <w:rFonts w:ascii="宋体" w:hAnsi="宋体" w:cs="宋体" w:hint="eastAsia"/>
          <w:kern w:val="0"/>
          <w:sz w:val="24"/>
          <w:szCs w:val="24"/>
        </w:rPr>
        <w:t>2</w:t>
      </w:r>
      <w:r w:rsidRPr="00C83A41">
        <w:rPr>
          <w:rFonts w:ascii="宋体" w:hAnsi="宋体" w:cs="宋体" w:hint="eastAsia"/>
          <w:kern w:val="0"/>
          <w:sz w:val="24"/>
          <w:szCs w:val="24"/>
        </w:rPr>
        <w:t>.6.1的要求。</w:t>
      </w:r>
    </w:p>
    <w:p w:rsidR="00363B65" w:rsidRPr="00C83A41" w:rsidRDefault="006261EF"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.6.2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温度控制精度试验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分别将透析液流量调至最大和最小工作流量两种状态，调节透析液温度至控温范围的40℃、30℃两点，往体外循环管路中接入室温的水，待装置稳定后，在30min内，分别用精度优于0.1℃的温度测量仪，测量透析器入口处的温度，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.6.2的要求。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.6.3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超温报警试验</w:t>
      </w:r>
    </w:p>
    <w:p w:rsidR="00363B65"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设置透析液的报警温度限值，调节透析液温度超过报警温度限值。观察报警动作状态，应符合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.6.3的要求。</w:t>
      </w:r>
    </w:p>
    <w:p w:rsidR="006425B7" w:rsidRDefault="006425B7" w:rsidP="006425B7">
      <w:pPr>
        <w:spacing w:line="460" w:lineRule="exact"/>
        <w:rPr>
          <w:rFonts w:ascii="宋体" w:hAnsi="宋体" w:cs="宋体"/>
          <w:kern w:val="0"/>
          <w:sz w:val="24"/>
          <w:szCs w:val="24"/>
        </w:rPr>
      </w:pPr>
      <w:r>
        <w:rPr>
          <w:rFonts w:ascii="宋体" w:hAnsi="宋体" w:cs="宋体" w:hint="eastAsia"/>
          <w:kern w:val="0"/>
          <w:sz w:val="24"/>
          <w:szCs w:val="24"/>
        </w:rPr>
        <w:t>3.6.4 极限报警试验</w:t>
      </w:r>
    </w:p>
    <w:p w:rsidR="006425B7" w:rsidRPr="00C83A41" w:rsidRDefault="006425B7" w:rsidP="006425B7">
      <w:pPr>
        <w:spacing w:line="460" w:lineRule="exact"/>
        <w:rPr>
          <w:rFonts w:ascii="宋体" w:hAnsi="宋体" w:cs="宋体"/>
          <w:kern w:val="0"/>
          <w:sz w:val="24"/>
          <w:szCs w:val="24"/>
        </w:rPr>
      </w:pPr>
      <w:r>
        <w:rPr>
          <w:rFonts w:ascii="宋体" w:hAnsi="宋体" w:cs="宋体" w:hint="eastAsia"/>
          <w:kern w:val="0"/>
          <w:sz w:val="24"/>
          <w:szCs w:val="24"/>
        </w:rPr>
        <w:t xml:space="preserve">    </w:t>
      </w:r>
      <w:r w:rsidRPr="00C83A41">
        <w:rPr>
          <w:rFonts w:ascii="宋体" w:hAnsi="宋体" w:cs="宋体" w:hint="eastAsia"/>
          <w:kern w:val="0"/>
          <w:sz w:val="24"/>
          <w:szCs w:val="24"/>
        </w:rPr>
        <w:t>调节透析液温度超过报警温度限值。观察报警动作状态，应符合2.6.</w:t>
      </w:r>
      <w:r>
        <w:rPr>
          <w:rFonts w:ascii="宋体" w:hAnsi="宋体" w:cs="宋体" w:hint="eastAsia"/>
          <w:kern w:val="0"/>
          <w:sz w:val="24"/>
          <w:szCs w:val="24"/>
        </w:rPr>
        <w:t>4</w:t>
      </w:r>
      <w:r w:rsidRPr="00C83A41">
        <w:rPr>
          <w:rFonts w:ascii="宋体" w:hAnsi="宋体" w:cs="宋体" w:hint="eastAsia"/>
          <w:kern w:val="0"/>
          <w:sz w:val="24"/>
          <w:szCs w:val="24"/>
        </w:rPr>
        <w:t>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.7</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压力监控试验</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.7.1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跨膜压监控试验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设置透析液流量为500mL/min，在血液管道压力稳定为某一值的情况下，</w:t>
      </w:r>
      <w:r w:rsidRPr="00C83A41">
        <w:rPr>
          <w:rFonts w:ascii="宋体" w:hAnsi="宋体" w:cs="宋体" w:hint="eastAsia"/>
          <w:kern w:val="0"/>
          <w:sz w:val="24"/>
          <w:szCs w:val="24"/>
        </w:rPr>
        <w:lastRenderedPageBreak/>
        <w:t>设法改变透析液压力至标称压力范围的低、中、高三点，待稳定后，用标准压力测量仪在透析液流程中拟供血液透析器使用的位置和高度测出透析液压力，并用其余两个标准压力测量仪测出透析器的血室入口和出口的压力，按如下定义计算跨膜压，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.7.1a）的要求：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跨膜压＝</w:t>
      </w:r>
      <w:r w:rsidRPr="00E31952">
        <w:rPr>
          <w:rFonts w:ascii="宋体" w:hAnsi="宋体" w:cs="宋体" w:hint="eastAsia"/>
          <w:kern w:val="0"/>
          <w:sz w:val="24"/>
          <w:szCs w:val="24"/>
        </w:rPr>
        <w:t>静脉压-水路压+5</w:t>
      </w:r>
      <w:r w:rsidR="001C618E" w:rsidRPr="00E31952">
        <w:rPr>
          <w:rFonts w:ascii="宋体" w:hAnsi="宋体" w:cs="宋体" w:hint="eastAsia"/>
          <w:kern w:val="0"/>
          <w:sz w:val="24"/>
          <w:szCs w:val="24"/>
        </w:rPr>
        <w:t>3</w:t>
      </w:r>
      <w:r w:rsidRPr="00E31952">
        <w:rPr>
          <w:rFonts w:ascii="宋体" w:hAnsi="宋体" w:cs="宋体" w:hint="eastAsia"/>
          <w:kern w:val="0"/>
          <w:sz w:val="24"/>
          <w:szCs w:val="24"/>
        </w:rPr>
        <w:t>。</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当压力超出预置报警值时，观察报警时的指示值与报警预置值之差及报警动作状态应符合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.7.1 b）的要求。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.7.2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静脉压监控试验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在标称范围内，用精度优于</w:t>
      </w:r>
      <w:r w:rsidR="00376458">
        <w:rPr>
          <w:rFonts w:ascii="宋体" w:hAnsi="宋体" w:cs="宋体" w:hint="eastAsia"/>
          <w:kern w:val="0"/>
          <w:sz w:val="24"/>
          <w:szCs w:val="24"/>
        </w:rPr>
        <w:t>指示精度</w:t>
      </w:r>
      <w:r w:rsidRPr="00C83A41">
        <w:rPr>
          <w:rFonts w:ascii="宋体" w:hAnsi="宋体" w:cs="宋体" w:hint="eastAsia"/>
          <w:kern w:val="0"/>
          <w:sz w:val="24"/>
          <w:szCs w:val="24"/>
        </w:rPr>
        <w:t>的标准压力探测仪监测，其指示精度最大误差应符合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.7.2a）的要求；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调整血液流量为中等速度，调整静脉压为中间数值，设置高、低限报警值，然后用注射器作加压或抽负压模拟报警试验，观察报警时的指示值与报警预置值之差和报警动作状态，应符合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.7.2b）、d）的要求；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c)</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在治疗模式下，观察静脉压报警限低限设置范围，应符合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.7.2c）的要求。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.7.3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动脉压监控试验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在标称范围内，用精度优于</w:t>
      </w:r>
      <w:r w:rsidR="00376458">
        <w:rPr>
          <w:rFonts w:ascii="宋体" w:hAnsi="宋体" w:cs="宋体" w:hint="eastAsia"/>
          <w:kern w:val="0"/>
          <w:sz w:val="24"/>
          <w:szCs w:val="24"/>
        </w:rPr>
        <w:t>指示精度</w:t>
      </w:r>
      <w:r w:rsidRPr="00C83A41">
        <w:rPr>
          <w:rFonts w:ascii="宋体" w:hAnsi="宋体" w:cs="宋体" w:hint="eastAsia"/>
          <w:kern w:val="0"/>
          <w:sz w:val="24"/>
          <w:szCs w:val="24"/>
        </w:rPr>
        <w:t>的标准压力探测仪监测，其指示精度最大误差应符合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.7.3a）的要求；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调整血液流量为中等速度，调整动脉压为中间数值，设置高、低限报警值，然后用注射器作加压和抽负压模拟报警试验，观察报警时的指示值与报警预置值之差和报警动作状态，应符合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.7.3b）的要求。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.8</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透析液流量、温度、电导率稳定性试验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环境和进液温度变化不大于2℃的情况下，设定透析液流量500mL/min，血泵流量200mL/min，静脉压6.7kPa(50mmHg)，超滤速率1000mL/h，透析液温度设定为37℃，按血液透析模式运行设备，运行30min后开始记录透析液流量、温度、电导率的显示值。继续试验，连续运转4h，每30min记录一次，其波动值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.8的要求。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.9</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漏血防护系统试验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测试应在能同时保证透析液的电导率及其温度安全的操作条件下进行，将</w:t>
      </w:r>
      <w:r w:rsidRPr="00C83A41">
        <w:rPr>
          <w:rFonts w:ascii="宋体" w:hAnsi="宋体" w:cs="宋体" w:hint="eastAsia"/>
          <w:kern w:val="0"/>
          <w:sz w:val="24"/>
          <w:szCs w:val="24"/>
        </w:rPr>
        <w:lastRenderedPageBreak/>
        <w:t>红细胞比积已调节到0.32±0.02的新鲜人（牛）血（或类似物）按下述公式计算比例配制试验液。在血液透析模式或血液透析滤过模式下，将透析器接头置于盛有试验液的容器中，装置的透析液流量、超滤流量、置换也流量调至最大状态，待试验液流过漏血探测器时，防护系统的报警动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.9的要求。</w:t>
      </w:r>
    </w:p>
    <w:p w:rsidR="00363B65" w:rsidRPr="00C83A41" w:rsidRDefault="00363B65" w:rsidP="00C1384A">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μ=0.35/(Qd+Qf+Qs) ………………………………………………（1）</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式中：</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μ——配制溶液的比例；</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Qd ——装置最大透析液流量，单位为mL/min；</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Qf——装置最大超滤速率，单位为mL/min；</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Qs——装置最大置换液流量，单位为mL/min。</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.10</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防止空气进入试验</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.10.1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气泡检测方式试验</w:t>
      </w:r>
    </w:p>
    <w:p w:rsidR="00363B65" w:rsidRPr="00C83A41" w:rsidRDefault="001B069C" w:rsidP="00EC707F">
      <w:pPr>
        <w:spacing w:line="460" w:lineRule="exact"/>
        <w:ind w:firstLineChars="200" w:firstLine="480"/>
        <w:rPr>
          <w:rFonts w:ascii="宋体" w:hAnsi="宋体" w:cs="宋体"/>
          <w:kern w:val="0"/>
          <w:sz w:val="24"/>
          <w:szCs w:val="24"/>
        </w:rPr>
      </w:pPr>
      <w:r>
        <w:rPr>
          <w:rFonts w:ascii="宋体" w:hAnsi="宋体" w:cs="宋体" w:hint="eastAsia"/>
          <w:kern w:val="0"/>
          <w:sz w:val="24"/>
          <w:szCs w:val="24"/>
        </w:rPr>
        <w:t>按YY0054-2010的</w:t>
      </w:r>
      <w:r w:rsidR="00363B65" w:rsidRPr="00C83A41">
        <w:rPr>
          <w:rFonts w:ascii="宋体" w:hAnsi="宋体" w:cs="宋体" w:hint="eastAsia"/>
          <w:kern w:val="0"/>
          <w:sz w:val="24"/>
          <w:szCs w:val="24"/>
        </w:rPr>
        <w:t>附录B</w:t>
      </w:r>
      <w:r>
        <w:rPr>
          <w:rFonts w:ascii="宋体" w:hAnsi="宋体" w:cs="宋体" w:hint="eastAsia"/>
          <w:kern w:val="0"/>
          <w:sz w:val="24"/>
          <w:szCs w:val="24"/>
        </w:rPr>
        <w:t>的方法进行，应符合2.10a）的要求</w:t>
      </w:r>
      <w:r w:rsidR="00363B65" w:rsidRPr="00C83A41">
        <w:rPr>
          <w:rFonts w:ascii="宋体" w:hAnsi="宋体" w:cs="宋体" w:hint="eastAsia"/>
          <w:kern w:val="0"/>
          <w:sz w:val="24"/>
          <w:szCs w:val="24"/>
        </w:rPr>
        <w:t>。</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.10.2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液位检测方式试验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在200mL/min标准血流量下的血液管道内，用注射器向静脉壶内缓慢注入空气，观察空气捕捉器内液面下降情况，当液面低于探测器下端时，防护系统必须动作，且应符合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.10 b）的要求。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网电源供电中断试验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在装置正常工作状态时,人为模拟网电源停止供电。通过实际操作并用电子秒表计时检查，应符合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.11的要求。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除气功能试验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查看说明书，通过目力观察判定装置有透析液除气装置。</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废液保护试验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通过检查说明书和电路图予以确认，应符合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.13的要求。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.14</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消毒试验</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.14.1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热消毒试验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在装置内透析液管供液口管道内和外表面布置温度传感器，运行热消毒程序，温度达到设定温度，2分钟后开始测量温度，间隔2分钟测一次，共测量4次，管道内测量的温度为透析液温度，外表面测量的温度为透析液管路表面温</w:t>
      </w:r>
      <w:r w:rsidRPr="00C83A41">
        <w:rPr>
          <w:rFonts w:ascii="宋体" w:hAnsi="宋体" w:cs="宋体" w:hint="eastAsia"/>
          <w:kern w:val="0"/>
          <w:sz w:val="24"/>
          <w:szCs w:val="24"/>
        </w:rPr>
        <w:lastRenderedPageBreak/>
        <w:t>度，结果应符合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.14.1的要求。</w:t>
      </w:r>
    </w:p>
    <w:p w:rsidR="00363B65" w:rsidRPr="00C83A41" w:rsidRDefault="00C1384A" w:rsidP="00363B65">
      <w:pPr>
        <w:spacing w:line="460" w:lineRule="exact"/>
        <w:rPr>
          <w:rFonts w:ascii="宋体" w:hAnsi="宋体" w:cs="宋体"/>
          <w:kern w:val="0"/>
          <w:sz w:val="24"/>
          <w:szCs w:val="24"/>
        </w:rPr>
      </w:pPr>
      <w:r w:rsidRPr="00DA1B21">
        <w:rPr>
          <w:rFonts w:ascii="宋体" w:hAnsi="宋体" w:cs="宋体" w:hint="eastAsia"/>
          <w:strike/>
          <w:color w:val="FF0000"/>
          <w:kern w:val="0"/>
          <w:sz w:val="24"/>
          <w:szCs w:val="24"/>
        </w:rPr>
        <w:t>2</w:t>
      </w:r>
      <w:r w:rsidR="00363B65" w:rsidRPr="00DA1B21">
        <w:rPr>
          <w:rFonts w:ascii="宋体" w:hAnsi="宋体" w:cs="宋体" w:hint="eastAsia"/>
          <w:strike/>
          <w:color w:val="FF0000"/>
          <w:kern w:val="0"/>
          <w:sz w:val="24"/>
          <w:szCs w:val="24"/>
        </w:rPr>
        <w:t>.14.2</w:t>
      </w:r>
      <w:r w:rsidR="00DA1B21">
        <w:rPr>
          <w:rFonts w:ascii="宋体" w:hAnsi="宋体" w:cs="宋体" w:hint="eastAsia"/>
          <w:strike/>
          <w:color w:val="FF0000"/>
          <w:kern w:val="0"/>
          <w:sz w:val="24"/>
          <w:szCs w:val="24"/>
        </w:rPr>
        <w:t xml:space="preserve"> </w:t>
      </w:r>
      <w:r w:rsidR="00DA1B21">
        <w:rPr>
          <w:rFonts w:ascii="宋体" w:hAnsi="宋体" w:cs="宋体" w:hint="eastAsia"/>
          <w:kern w:val="0"/>
          <w:sz w:val="24"/>
          <w:szCs w:val="24"/>
        </w:rPr>
        <w:t>3.14.2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化学消毒试验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a)</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通过说明书予以确认，应符合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.14.2a)的要求；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b)</w:t>
      </w:r>
      <w:r w:rsidR="00C1384A" w:rsidRPr="00C83A41">
        <w:rPr>
          <w:rFonts w:ascii="宋体" w:hAnsi="宋体" w:cs="宋体" w:hint="eastAsia"/>
          <w:kern w:val="0"/>
          <w:sz w:val="24"/>
          <w:szCs w:val="24"/>
        </w:rPr>
        <w:t xml:space="preserve"> </w:t>
      </w:r>
      <w:r w:rsidRPr="00C83A41">
        <w:rPr>
          <w:rFonts w:ascii="宋体" w:hAnsi="宋体" w:cs="宋体" w:hint="eastAsia"/>
          <w:kern w:val="0"/>
          <w:sz w:val="24"/>
          <w:szCs w:val="24"/>
        </w:rPr>
        <w:t>运行化学消毒程序，从进入消毒循环状态时开始测量时间，至消毒循环结束测量时间，记录时间，结果应符合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.14.2b)的要求。</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运行化学消毒10分钟后测量消毒液消耗量，结果应符合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.14.2b)的要求。</w:t>
      </w:r>
    </w:p>
    <w:p w:rsidR="00363B65" w:rsidRDefault="00363B65" w:rsidP="00363B65">
      <w:pPr>
        <w:spacing w:line="460" w:lineRule="exact"/>
        <w:rPr>
          <w:rFonts w:ascii="宋体" w:hAnsi="宋体" w:cs="宋体"/>
          <w:kern w:val="0"/>
          <w:sz w:val="24"/>
          <w:szCs w:val="24"/>
        </w:rPr>
      </w:pPr>
      <w:r w:rsidRPr="00C83A41">
        <w:rPr>
          <w:rFonts w:ascii="宋体" w:hAnsi="宋体" w:cs="宋体" w:hint="eastAsia"/>
          <w:kern w:val="0"/>
          <w:sz w:val="24"/>
          <w:szCs w:val="24"/>
        </w:rPr>
        <w:t>消毒完成后，在供液口取样，柠檬酸采用pH试纸进行测试，过氧乙酸采用定量试纸测试，次氯酸钠采用定量试纸测试，其残留量结果应符合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.14.2c）的要求。</w:t>
      </w:r>
    </w:p>
    <w:p w:rsidR="00DA1B21" w:rsidRPr="00DA1B21" w:rsidRDefault="00DA1B21" w:rsidP="00363B65">
      <w:pPr>
        <w:spacing w:line="460" w:lineRule="exact"/>
        <w:rPr>
          <w:sz w:val="24"/>
          <w:szCs w:val="24"/>
          <w:highlight w:val="yellow"/>
        </w:rPr>
      </w:pPr>
      <w:r w:rsidRPr="00DA1B21">
        <w:rPr>
          <w:rFonts w:hint="eastAsia"/>
          <w:sz w:val="24"/>
          <w:szCs w:val="24"/>
          <w:highlight w:val="yellow"/>
        </w:rPr>
        <w:t>3.14.3</w:t>
      </w:r>
      <w:r w:rsidRPr="00DA1B21">
        <w:rPr>
          <w:rFonts w:hint="eastAsia"/>
          <w:sz w:val="24"/>
          <w:szCs w:val="24"/>
          <w:highlight w:val="yellow"/>
        </w:rPr>
        <w:t>一键双循环消毒</w:t>
      </w:r>
    </w:p>
    <w:p w:rsidR="00DA1B21" w:rsidRPr="00C83A41" w:rsidRDefault="00DA1B21" w:rsidP="00DA1B21">
      <w:pPr>
        <w:spacing w:line="460" w:lineRule="exact"/>
        <w:ind w:firstLineChars="200" w:firstLine="480"/>
        <w:rPr>
          <w:rFonts w:ascii="宋体" w:hAnsi="宋体" w:cs="宋体"/>
          <w:kern w:val="0"/>
          <w:sz w:val="24"/>
          <w:szCs w:val="24"/>
        </w:rPr>
      </w:pPr>
      <w:r w:rsidRPr="00DA1B21">
        <w:rPr>
          <w:rFonts w:ascii="宋体" w:hAnsi="宋体" w:cs="宋体" w:hint="eastAsia"/>
          <w:kern w:val="0"/>
          <w:sz w:val="24"/>
          <w:szCs w:val="24"/>
          <w:highlight w:val="yellow"/>
        </w:rPr>
        <w:t>废液回路吸有颜色的水，干净回路管吸纯净水，在消毒循环过程中，目测废液回路有颜色的水不进入干</w:t>
      </w:r>
      <w:r w:rsidRPr="001A4CDA">
        <w:rPr>
          <w:rFonts w:ascii="宋体" w:hAnsi="宋体" w:cs="宋体" w:hint="eastAsia"/>
          <w:kern w:val="0"/>
          <w:sz w:val="24"/>
          <w:szCs w:val="24"/>
          <w:highlight w:val="yellow"/>
        </w:rPr>
        <w:t>净回路中</w:t>
      </w:r>
      <w:r w:rsidR="001A4CDA" w:rsidRPr="001A4CDA">
        <w:rPr>
          <w:rFonts w:ascii="宋体" w:hAnsi="宋体" w:cs="宋体" w:hint="eastAsia"/>
          <w:kern w:val="0"/>
          <w:sz w:val="24"/>
          <w:szCs w:val="24"/>
          <w:highlight w:val="yellow"/>
        </w:rPr>
        <w:t>，结果应符合2.14.3的要求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.15</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工作噪声试验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开动各泵至流量最大状态，在正常工作状态下，声级计在距装置表面1m，离地高1m处，用A计权网络测出前、后、左、右四点的声压级，其最大值应符合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.15的要求。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.16</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外观与结构试验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以目力观察和实际操作检查，应符合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.16 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.17</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安全要求试验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按GB 9706.1-2007、GB 9706.2-2003和YY 0709-2009的规定进行，结果应符合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.17 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.18</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环境试验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装置的环境试验按GB/T 14710-2009中的有关规定及表2的规定进行试验，其结果应符合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.18 的规定。</w:t>
      </w:r>
    </w:p>
    <w:p w:rsidR="00363B65" w:rsidRPr="00C83A41" w:rsidRDefault="00363B65" w:rsidP="00860D5F">
      <w:pPr>
        <w:spacing w:line="460" w:lineRule="exact"/>
        <w:ind w:firstLineChars="200" w:firstLine="480"/>
        <w:jc w:val="center"/>
        <w:rPr>
          <w:rFonts w:ascii="宋体" w:hAnsi="宋体" w:cs="宋体"/>
          <w:kern w:val="0"/>
          <w:sz w:val="24"/>
          <w:szCs w:val="24"/>
        </w:rPr>
      </w:pPr>
      <w:r w:rsidRPr="00C83A41">
        <w:rPr>
          <w:rFonts w:ascii="宋体" w:hAnsi="宋体" w:cs="宋体" w:hint="eastAsia"/>
          <w:kern w:val="0"/>
          <w:sz w:val="24"/>
          <w:szCs w:val="24"/>
        </w:rPr>
        <w:t>表2 环境试验要求和检验项目</w:t>
      </w:r>
    </w:p>
    <w:tbl>
      <w:tblPr>
        <w:tblW w:w="817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tblCellMar>
        <w:tblLook w:val="0000"/>
      </w:tblPr>
      <w:tblGrid>
        <w:gridCol w:w="878"/>
        <w:gridCol w:w="624"/>
        <w:gridCol w:w="558"/>
        <w:gridCol w:w="755"/>
        <w:gridCol w:w="985"/>
        <w:gridCol w:w="696"/>
        <w:gridCol w:w="654"/>
        <w:gridCol w:w="1131"/>
        <w:gridCol w:w="934"/>
        <w:gridCol w:w="956"/>
      </w:tblGrid>
      <w:tr w:rsidR="00642D6F" w:rsidRPr="00C83A41" w:rsidTr="00CF70B0">
        <w:trPr>
          <w:trHeight w:hRule="exact" w:val="443"/>
          <w:jc w:val="center"/>
        </w:trPr>
        <w:tc>
          <w:tcPr>
            <w:tcW w:w="878" w:type="dxa"/>
            <w:vMerge w:val="restart"/>
            <w:vAlign w:val="center"/>
          </w:tcPr>
          <w:p w:rsidR="00363B65" w:rsidRPr="00C83A41" w:rsidRDefault="00363B65" w:rsidP="008F4736">
            <w:pPr>
              <w:jc w:val="center"/>
              <w:rPr>
                <w:sz w:val="18"/>
                <w:szCs w:val="18"/>
              </w:rPr>
            </w:pPr>
          </w:p>
          <w:p w:rsidR="00363B65" w:rsidRPr="00C83A41" w:rsidRDefault="00363B65" w:rsidP="008F4736">
            <w:pPr>
              <w:jc w:val="center"/>
              <w:rPr>
                <w:sz w:val="18"/>
                <w:szCs w:val="18"/>
              </w:rPr>
            </w:pPr>
            <w:r w:rsidRPr="00C83A41">
              <w:rPr>
                <w:rFonts w:hint="eastAsia"/>
                <w:sz w:val="18"/>
                <w:szCs w:val="18"/>
              </w:rPr>
              <w:t>试验项目</w:t>
            </w:r>
          </w:p>
        </w:tc>
        <w:tc>
          <w:tcPr>
            <w:tcW w:w="2922" w:type="dxa"/>
            <w:gridSpan w:val="4"/>
            <w:vAlign w:val="center"/>
          </w:tcPr>
          <w:p w:rsidR="00363B65" w:rsidRPr="00C83A41" w:rsidRDefault="00363B65" w:rsidP="008F4736">
            <w:pPr>
              <w:jc w:val="center"/>
              <w:rPr>
                <w:sz w:val="18"/>
                <w:szCs w:val="18"/>
              </w:rPr>
            </w:pPr>
            <w:r w:rsidRPr="00C83A41">
              <w:rPr>
                <w:rFonts w:hint="eastAsia"/>
                <w:kern w:val="0"/>
                <w:sz w:val="18"/>
                <w:szCs w:val="18"/>
              </w:rPr>
              <w:t>试</w:t>
            </w:r>
            <w:r w:rsidRPr="00C83A41">
              <w:rPr>
                <w:rFonts w:hint="eastAsia"/>
                <w:kern w:val="0"/>
                <w:sz w:val="18"/>
                <w:szCs w:val="18"/>
              </w:rPr>
              <w:t xml:space="preserve">   </w:t>
            </w:r>
            <w:r w:rsidRPr="00C83A41">
              <w:rPr>
                <w:rFonts w:hint="eastAsia"/>
                <w:kern w:val="0"/>
                <w:sz w:val="18"/>
                <w:szCs w:val="18"/>
              </w:rPr>
              <w:t>验</w:t>
            </w:r>
            <w:r w:rsidRPr="00C83A41">
              <w:rPr>
                <w:rFonts w:hint="eastAsia"/>
                <w:kern w:val="0"/>
                <w:sz w:val="18"/>
                <w:szCs w:val="18"/>
              </w:rPr>
              <w:t xml:space="preserve">   </w:t>
            </w:r>
            <w:r w:rsidRPr="00C83A41">
              <w:rPr>
                <w:rFonts w:hint="eastAsia"/>
                <w:kern w:val="0"/>
                <w:sz w:val="18"/>
                <w:szCs w:val="18"/>
              </w:rPr>
              <w:t>要</w:t>
            </w:r>
            <w:r w:rsidRPr="00C83A41">
              <w:rPr>
                <w:rFonts w:hint="eastAsia"/>
                <w:kern w:val="0"/>
                <w:sz w:val="18"/>
                <w:szCs w:val="18"/>
              </w:rPr>
              <w:t xml:space="preserve">   </w:t>
            </w:r>
            <w:r w:rsidRPr="00C83A41">
              <w:rPr>
                <w:rFonts w:hint="eastAsia"/>
                <w:kern w:val="0"/>
                <w:sz w:val="18"/>
                <w:szCs w:val="18"/>
              </w:rPr>
              <w:t>求</w:t>
            </w:r>
          </w:p>
        </w:tc>
        <w:tc>
          <w:tcPr>
            <w:tcW w:w="4371" w:type="dxa"/>
            <w:gridSpan w:val="5"/>
            <w:vAlign w:val="center"/>
          </w:tcPr>
          <w:p w:rsidR="00363B65" w:rsidRPr="00C83A41" w:rsidRDefault="00363B65" w:rsidP="008F4736">
            <w:pPr>
              <w:jc w:val="center"/>
              <w:rPr>
                <w:sz w:val="18"/>
                <w:szCs w:val="18"/>
              </w:rPr>
            </w:pPr>
            <w:r w:rsidRPr="00C83A41">
              <w:rPr>
                <w:rFonts w:hint="eastAsia"/>
                <w:sz w:val="18"/>
                <w:szCs w:val="18"/>
              </w:rPr>
              <w:t>检</w:t>
            </w:r>
            <w:r w:rsidRPr="00C83A41">
              <w:rPr>
                <w:rFonts w:hint="eastAsia"/>
                <w:sz w:val="18"/>
                <w:szCs w:val="18"/>
              </w:rPr>
              <w:t xml:space="preserve">   </w:t>
            </w:r>
            <w:r w:rsidRPr="00C83A41">
              <w:rPr>
                <w:rFonts w:hint="eastAsia"/>
                <w:sz w:val="18"/>
                <w:szCs w:val="18"/>
              </w:rPr>
              <w:t>测</w:t>
            </w:r>
            <w:r w:rsidRPr="00C83A41">
              <w:rPr>
                <w:rFonts w:hint="eastAsia"/>
                <w:sz w:val="18"/>
                <w:szCs w:val="18"/>
              </w:rPr>
              <w:t xml:space="preserve">   </w:t>
            </w:r>
            <w:r w:rsidRPr="00C83A41">
              <w:rPr>
                <w:rFonts w:hint="eastAsia"/>
                <w:sz w:val="18"/>
                <w:szCs w:val="18"/>
              </w:rPr>
              <w:t>项</w:t>
            </w:r>
            <w:r w:rsidRPr="00C83A41">
              <w:rPr>
                <w:rFonts w:hint="eastAsia"/>
                <w:sz w:val="18"/>
                <w:szCs w:val="18"/>
              </w:rPr>
              <w:t xml:space="preserve">   </w:t>
            </w:r>
            <w:r w:rsidRPr="00C83A41">
              <w:rPr>
                <w:rFonts w:hint="eastAsia"/>
                <w:sz w:val="18"/>
                <w:szCs w:val="18"/>
              </w:rPr>
              <w:t>目</w:t>
            </w:r>
          </w:p>
        </w:tc>
      </w:tr>
      <w:tr w:rsidR="00B12DA7" w:rsidRPr="00C83A41" w:rsidTr="00CF70B0">
        <w:trPr>
          <w:trHeight w:hRule="exact" w:val="443"/>
          <w:jc w:val="center"/>
        </w:trPr>
        <w:tc>
          <w:tcPr>
            <w:tcW w:w="878" w:type="dxa"/>
            <w:vMerge/>
            <w:vAlign w:val="center"/>
          </w:tcPr>
          <w:p w:rsidR="00363B65" w:rsidRPr="00C83A41" w:rsidRDefault="00363B65" w:rsidP="008F4736">
            <w:pPr>
              <w:ind w:firstLine="360"/>
              <w:jc w:val="center"/>
              <w:rPr>
                <w:sz w:val="18"/>
                <w:szCs w:val="18"/>
              </w:rPr>
            </w:pPr>
          </w:p>
        </w:tc>
        <w:tc>
          <w:tcPr>
            <w:tcW w:w="624" w:type="dxa"/>
            <w:vMerge w:val="restart"/>
            <w:vAlign w:val="center"/>
          </w:tcPr>
          <w:p w:rsidR="00363B65" w:rsidRPr="00C83A41" w:rsidRDefault="00363B65" w:rsidP="008F4736">
            <w:pPr>
              <w:jc w:val="center"/>
              <w:rPr>
                <w:sz w:val="18"/>
                <w:szCs w:val="18"/>
              </w:rPr>
            </w:pPr>
            <w:r w:rsidRPr="00C83A41">
              <w:rPr>
                <w:rFonts w:hint="eastAsia"/>
                <w:sz w:val="18"/>
                <w:szCs w:val="18"/>
              </w:rPr>
              <w:t>持续</w:t>
            </w:r>
          </w:p>
          <w:p w:rsidR="00363B65" w:rsidRPr="00C83A41" w:rsidRDefault="00363B65" w:rsidP="008F4736">
            <w:pPr>
              <w:ind w:hanging="20"/>
              <w:jc w:val="center"/>
              <w:rPr>
                <w:sz w:val="18"/>
                <w:szCs w:val="18"/>
              </w:rPr>
            </w:pPr>
            <w:r w:rsidRPr="00C83A41">
              <w:rPr>
                <w:rFonts w:hint="eastAsia"/>
                <w:sz w:val="18"/>
                <w:szCs w:val="18"/>
              </w:rPr>
              <w:t>时间</w:t>
            </w:r>
          </w:p>
          <w:p w:rsidR="00363B65" w:rsidRPr="00C83A41" w:rsidRDefault="00363B65" w:rsidP="008F4736">
            <w:pPr>
              <w:ind w:hanging="20"/>
              <w:jc w:val="center"/>
              <w:rPr>
                <w:sz w:val="18"/>
                <w:szCs w:val="18"/>
              </w:rPr>
            </w:pPr>
            <w:r w:rsidRPr="00C83A41">
              <w:rPr>
                <w:rFonts w:hint="eastAsia"/>
                <w:sz w:val="18"/>
                <w:szCs w:val="18"/>
              </w:rPr>
              <w:t>(h)</w:t>
            </w:r>
          </w:p>
        </w:tc>
        <w:tc>
          <w:tcPr>
            <w:tcW w:w="0" w:type="auto"/>
            <w:vMerge w:val="restart"/>
            <w:vAlign w:val="center"/>
          </w:tcPr>
          <w:p w:rsidR="00363B65" w:rsidRPr="00C83A41" w:rsidRDefault="00363B65" w:rsidP="008F4736">
            <w:pPr>
              <w:jc w:val="center"/>
              <w:rPr>
                <w:sz w:val="18"/>
                <w:szCs w:val="18"/>
              </w:rPr>
            </w:pPr>
            <w:r w:rsidRPr="00C83A41">
              <w:rPr>
                <w:rFonts w:hint="eastAsia"/>
                <w:sz w:val="18"/>
                <w:szCs w:val="18"/>
              </w:rPr>
              <w:t>恢复</w:t>
            </w:r>
          </w:p>
          <w:p w:rsidR="00363B65" w:rsidRPr="00C83A41" w:rsidRDefault="00363B65" w:rsidP="008F4736">
            <w:pPr>
              <w:jc w:val="center"/>
              <w:rPr>
                <w:sz w:val="18"/>
                <w:szCs w:val="18"/>
              </w:rPr>
            </w:pPr>
            <w:r w:rsidRPr="00C83A41">
              <w:rPr>
                <w:rFonts w:hint="eastAsia"/>
                <w:sz w:val="18"/>
                <w:szCs w:val="18"/>
              </w:rPr>
              <w:t>时间</w:t>
            </w:r>
          </w:p>
          <w:p w:rsidR="00363B65" w:rsidRPr="00C83A41" w:rsidRDefault="00363B65" w:rsidP="008F4736">
            <w:pPr>
              <w:jc w:val="center"/>
              <w:rPr>
                <w:sz w:val="18"/>
                <w:szCs w:val="18"/>
              </w:rPr>
            </w:pPr>
            <w:r w:rsidRPr="00C83A41">
              <w:rPr>
                <w:rFonts w:hint="eastAsia"/>
                <w:sz w:val="18"/>
                <w:szCs w:val="18"/>
              </w:rPr>
              <w:t>（</w:t>
            </w:r>
            <w:r w:rsidRPr="00C83A41">
              <w:rPr>
                <w:rFonts w:hint="eastAsia"/>
                <w:sz w:val="18"/>
                <w:szCs w:val="18"/>
              </w:rPr>
              <w:t>h</w:t>
            </w:r>
            <w:r w:rsidRPr="00C83A41">
              <w:rPr>
                <w:rFonts w:hint="eastAsia"/>
                <w:sz w:val="18"/>
                <w:szCs w:val="18"/>
              </w:rPr>
              <w:t>）</w:t>
            </w:r>
          </w:p>
        </w:tc>
        <w:tc>
          <w:tcPr>
            <w:tcW w:w="0" w:type="auto"/>
            <w:vMerge w:val="restart"/>
            <w:vAlign w:val="center"/>
          </w:tcPr>
          <w:p w:rsidR="00363B65" w:rsidRPr="00C83A41" w:rsidRDefault="00363B65" w:rsidP="008F4736">
            <w:pPr>
              <w:jc w:val="center"/>
              <w:rPr>
                <w:sz w:val="18"/>
                <w:szCs w:val="18"/>
              </w:rPr>
            </w:pPr>
            <w:r w:rsidRPr="00C83A41">
              <w:rPr>
                <w:rFonts w:hint="eastAsia"/>
                <w:sz w:val="18"/>
                <w:szCs w:val="18"/>
              </w:rPr>
              <w:t>通电状态</w:t>
            </w:r>
          </w:p>
        </w:tc>
        <w:tc>
          <w:tcPr>
            <w:tcW w:w="985" w:type="dxa"/>
            <w:vMerge w:val="restart"/>
            <w:vAlign w:val="center"/>
          </w:tcPr>
          <w:p w:rsidR="00363B65" w:rsidRPr="00C83A41" w:rsidRDefault="00363B65" w:rsidP="00B12DA7">
            <w:pPr>
              <w:jc w:val="center"/>
              <w:rPr>
                <w:sz w:val="18"/>
                <w:szCs w:val="18"/>
              </w:rPr>
            </w:pPr>
            <w:r w:rsidRPr="00C83A41">
              <w:rPr>
                <w:rFonts w:hint="eastAsia"/>
                <w:sz w:val="18"/>
                <w:szCs w:val="18"/>
              </w:rPr>
              <w:t>试验条件</w:t>
            </w:r>
          </w:p>
        </w:tc>
        <w:tc>
          <w:tcPr>
            <w:tcW w:w="0" w:type="auto"/>
            <w:vMerge w:val="restart"/>
            <w:vAlign w:val="center"/>
          </w:tcPr>
          <w:p w:rsidR="00363B65" w:rsidRPr="00C83A41" w:rsidRDefault="00363B65" w:rsidP="008F4736">
            <w:pPr>
              <w:jc w:val="center"/>
              <w:rPr>
                <w:sz w:val="18"/>
                <w:szCs w:val="18"/>
              </w:rPr>
            </w:pPr>
            <w:r w:rsidRPr="00C83A41">
              <w:rPr>
                <w:rFonts w:hint="eastAsia"/>
                <w:sz w:val="18"/>
                <w:szCs w:val="18"/>
              </w:rPr>
              <w:t>初始检</w:t>
            </w:r>
            <w:r w:rsidRPr="00C83A41">
              <w:rPr>
                <w:rFonts w:hint="eastAsia"/>
                <w:sz w:val="18"/>
                <w:szCs w:val="18"/>
              </w:rPr>
              <w:t xml:space="preserve"> </w:t>
            </w:r>
            <w:r w:rsidRPr="00C83A41">
              <w:rPr>
                <w:rFonts w:hint="eastAsia"/>
                <w:sz w:val="18"/>
                <w:szCs w:val="18"/>
              </w:rPr>
              <w:t>测</w:t>
            </w:r>
          </w:p>
        </w:tc>
        <w:tc>
          <w:tcPr>
            <w:tcW w:w="0" w:type="auto"/>
            <w:vMerge w:val="restart"/>
            <w:vAlign w:val="center"/>
          </w:tcPr>
          <w:p w:rsidR="00363B65" w:rsidRPr="00C83A41" w:rsidRDefault="00363B65" w:rsidP="008F4736">
            <w:pPr>
              <w:jc w:val="center"/>
              <w:rPr>
                <w:sz w:val="18"/>
                <w:szCs w:val="18"/>
              </w:rPr>
            </w:pPr>
            <w:r w:rsidRPr="00C83A41">
              <w:rPr>
                <w:rFonts w:hint="eastAsia"/>
                <w:sz w:val="18"/>
                <w:szCs w:val="18"/>
              </w:rPr>
              <w:t>中间检测</w:t>
            </w:r>
          </w:p>
        </w:tc>
        <w:tc>
          <w:tcPr>
            <w:tcW w:w="1131" w:type="dxa"/>
            <w:vMerge w:val="restart"/>
            <w:vAlign w:val="center"/>
          </w:tcPr>
          <w:p w:rsidR="00363B65" w:rsidRPr="00C83A41" w:rsidRDefault="00363B65" w:rsidP="008F4736">
            <w:pPr>
              <w:jc w:val="center"/>
              <w:rPr>
                <w:sz w:val="18"/>
                <w:szCs w:val="18"/>
              </w:rPr>
            </w:pPr>
            <w:r w:rsidRPr="00C83A41">
              <w:rPr>
                <w:rFonts w:hint="eastAsia"/>
                <w:sz w:val="18"/>
                <w:szCs w:val="18"/>
              </w:rPr>
              <w:t>最后检测</w:t>
            </w:r>
          </w:p>
        </w:tc>
        <w:tc>
          <w:tcPr>
            <w:tcW w:w="1890" w:type="dxa"/>
            <w:gridSpan w:val="2"/>
            <w:vAlign w:val="center"/>
          </w:tcPr>
          <w:p w:rsidR="00363B65" w:rsidRPr="00C83A41" w:rsidRDefault="00363B65" w:rsidP="008F4736">
            <w:pPr>
              <w:jc w:val="center"/>
              <w:rPr>
                <w:sz w:val="18"/>
                <w:szCs w:val="18"/>
              </w:rPr>
            </w:pPr>
            <w:r w:rsidRPr="00C83A41">
              <w:rPr>
                <w:rFonts w:hint="eastAsia"/>
                <w:sz w:val="18"/>
                <w:szCs w:val="18"/>
              </w:rPr>
              <w:t>电源电压（</w:t>
            </w:r>
            <w:r w:rsidRPr="00C83A41">
              <w:rPr>
                <w:rFonts w:hint="eastAsia"/>
                <w:sz w:val="18"/>
                <w:szCs w:val="18"/>
              </w:rPr>
              <w:t>V</w:t>
            </w:r>
            <w:r w:rsidRPr="00C83A41">
              <w:rPr>
                <w:rFonts w:hint="eastAsia"/>
                <w:sz w:val="18"/>
                <w:szCs w:val="18"/>
              </w:rPr>
              <w:t>）</w:t>
            </w:r>
          </w:p>
        </w:tc>
      </w:tr>
      <w:tr w:rsidR="00B12DA7" w:rsidRPr="00C83A41" w:rsidTr="00CF70B0">
        <w:trPr>
          <w:trHeight w:hRule="exact" w:val="699"/>
          <w:jc w:val="center"/>
        </w:trPr>
        <w:tc>
          <w:tcPr>
            <w:tcW w:w="878" w:type="dxa"/>
            <w:vMerge/>
            <w:vAlign w:val="center"/>
          </w:tcPr>
          <w:p w:rsidR="00363B65" w:rsidRPr="00C83A41" w:rsidRDefault="00363B65" w:rsidP="008F4736">
            <w:pPr>
              <w:ind w:firstLine="360"/>
              <w:jc w:val="center"/>
              <w:rPr>
                <w:sz w:val="18"/>
                <w:szCs w:val="18"/>
              </w:rPr>
            </w:pPr>
          </w:p>
        </w:tc>
        <w:tc>
          <w:tcPr>
            <w:tcW w:w="624" w:type="dxa"/>
            <w:vMerge/>
            <w:vAlign w:val="center"/>
          </w:tcPr>
          <w:p w:rsidR="00363B65" w:rsidRPr="00C83A41" w:rsidRDefault="00363B65" w:rsidP="008F4736">
            <w:pPr>
              <w:ind w:firstLine="360"/>
              <w:jc w:val="center"/>
              <w:rPr>
                <w:sz w:val="18"/>
                <w:szCs w:val="18"/>
              </w:rPr>
            </w:pPr>
          </w:p>
        </w:tc>
        <w:tc>
          <w:tcPr>
            <w:tcW w:w="0" w:type="auto"/>
            <w:vMerge/>
            <w:vAlign w:val="center"/>
          </w:tcPr>
          <w:p w:rsidR="00363B65" w:rsidRPr="00C83A41" w:rsidRDefault="00363B65" w:rsidP="008F4736">
            <w:pPr>
              <w:ind w:firstLine="360"/>
              <w:jc w:val="center"/>
              <w:rPr>
                <w:sz w:val="18"/>
                <w:szCs w:val="18"/>
              </w:rPr>
            </w:pPr>
          </w:p>
        </w:tc>
        <w:tc>
          <w:tcPr>
            <w:tcW w:w="0" w:type="auto"/>
            <w:vMerge/>
            <w:vAlign w:val="center"/>
          </w:tcPr>
          <w:p w:rsidR="00363B65" w:rsidRPr="00C83A41" w:rsidRDefault="00363B65" w:rsidP="008F4736">
            <w:pPr>
              <w:ind w:firstLine="360"/>
              <w:jc w:val="center"/>
              <w:rPr>
                <w:sz w:val="18"/>
                <w:szCs w:val="18"/>
              </w:rPr>
            </w:pPr>
          </w:p>
        </w:tc>
        <w:tc>
          <w:tcPr>
            <w:tcW w:w="985" w:type="dxa"/>
            <w:vMerge/>
            <w:vAlign w:val="center"/>
          </w:tcPr>
          <w:p w:rsidR="00363B65" w:rsidRPr="00C83A41" w:rsidRDefault="00363B65" w:rsidP="008F4736">
            <w:pPr>
              <w:ind w:firstLine="360"/>
              <w:jc w:val="center"/>
              <w:rPr>
                <w:sz w:val="18"/>
                <w:szCs w:val="18"/>
              </w:rPr>
            </w:pPr>
          </w:p>
        </w:tc>
        <w:tc>
          <w:tcPr>
            <w:tcW w:w="0" w:type="auto"/>
            <w:vMerge/>
            <w:vAlign w:val="center"/>
          </w:tcPr>
          <w:p w:rsidR="00363B65" w:rsidRPr="00C83A41" w:rsidRDefault="00363B65" w:rsidP="008F4736">
            <w:pPr>
              <w:ind w:firstLine="360"/>
              <w:jc w:val="center"/>
              <w:rPr>
                <w:sz w:val="18"/>
                <w:szCs w:val="18"/>
              </w:rPr>
            </w:pPr>
          </w:p>
        </w:tc>
        <w:tc>
          <w:tcPr>
            <w:tcW w:w="0" w:type="auto"/>
            <w:vMerge/>
            <w:vAlign w:val="center"/>
          </w:tcPr>
          <w:p w:rsidR="00363B65" w:rsidRPr="00C83A41" w:rsidRDefault="00363B65" w:rsidP="008F4736">
            <w:pPr>
              <w:ind w:firstLine="360"/>
              <w:jc w:val="center"/>
              <w:rPr>
                <w:sz w:val="18"/>
                <w:szCs w:val="18"/>
              </w:rPr>
            </w:pPr>
          </w:p>
        </w:tc>
        <w:tc>
          <w:tcPr>
            <w:tcW w:w="1131" w:type="dxa"/>
            <w:vMerge/>
            <w:vAlign w:val="center"/>
          </w:tcPr>
          <w:p w:rsidR="00363B65" w:rsidRPr="00C83A41" w:rsidRDefault="00363B65" w:rsidP="008F4736">
            <w:pPr>
              <w:ind w:firstLine="360"/>
              <w:jc w:val="center"/>
              <w:rPr>
                <w:sz w:val="18"/>
                <w:szCs w:val="18"/>
              </w:rPr>
            </w:pPr>
          </w:p>
        </w:tc>
        <w:tc>
          <w:tcPr>
            <w:tcW w:w="934" w:type="dxa"/>
            <w:vAlign w:val="center"/>
          </w:tcPr>
          <w:p w:rsidR="00363B65" w:rsidRPr="00C83A41" w:rsidRDefault="00363B65" w:rsidP="008F4736">
            <w:pPr>
              <w:adjustRightInd w:val="0"/>
              <w:snapToGrid w:val="0"/>
              <w:jc w:val="center"/>
              <w:rPr>
                <w:sz w:val="18"/>
                <w:szCs w:val="18"/>
              </w:rPr>
            </w:pPr>
            <w:r w:rsidRPr="00C83A41">
              <w:rPr>
                <w:rFonts w:hint="eastAsia"/>
                <w:sz w:val="18"/>
                <w:szCs w:val="18"/>
              </w:rPr>
              <w:t>额定值</w:t>
            </w:r>
          </w:p>
          <w:p w:rsidR="00363B65" w:rsidRPr="00C83A41" w:rsidRDefault="00363B65" w:rsidP="008F4736">
            <w:pPr>
              <w:adjustRightInd w:val="0"/>
              <w:snapToGrid w:val="0"/>
              <w:jc w:val="center"/>
              <w:rPr>
                <w:sz w:val="18"/>
                <w:szCs w:val="18"/>
              </w:rPr>
            </w:pPr>
            <w:r w:rsidRPr="00C83A41">
              <w:rPr>
                <w:rFonts w:hint="eastAsia"/>
                <w:sz w:val="18"/>
                <w:szCs w:val="18"/>
              </w:rPr>
              <w:t>－</w:t>
            </w:r>
            <w:r w:rsidRPr="00C83A41">
              <w:rPr>
                <w:rFonts w:hint="eastAsia"/>
                <w:sz w:val="18"/>
                <w:szCs w:val="18"/>
              </w:rPr>
              <w:t>10</w:t>
            </w:r>
            <w:r w:rsidRPr="00C83A41">
              <w:rPr>
                <w:rFonts w:hint="eastAsia"/>
                <w:sz w:val="18"/>
                <w:szCs w:val="18"/>
              </w:rPr>
              <w:t>％</w:t>
            </w:r>
          </w:p>
        </w:tc>
        <w:tc>
          <w:tcPr>
            <w:tcW w:w="956" w:type="dxa"/>
            <w:vAlign w:val="center"/>
          </w:tcPr>
          <w:p w:rsidR="00363B65" w:rsidRPr="00C83A41" w:rsidRDefault="00363B65" w:rsidP="008F4736">
            <w:pPr>
              <w:adjustRightInd w:val="0"/>
              <w:snapToGrid w:val="0"/>
              <w:jc w:val="center"/>
              <w:rPr>
                <w:sz w:val="18"/>
                <w:szCs w:val="18"/>
              </w:rPr>
            </w:pPr>
            <w:r w:rsidRPr="00C83A41">
              <w:rPr>
                <w:rFonts w:hint="eastAsia"/>
                <w:sz w:val="18"/>
                <w:szCs w:val="18"/>
              </w:rPr>
              <w:t>额定值</w:t>
            </w:r>
            <w:r w:rsidRPr="00C83A41">
              <w:rPr>
                <w:rFonts w:hint="eastAsia"/>
                <w:sz w:val="18"/>
                <w:szCs w:val="18"/>
              </w:rPr>
              <w:t>+10</w:t>
            </w:r>
            <w:r w:rsidRPr="00C83A41">
              <w:rPr>
                <w:rFonts w:hint="eastAsia"/>
                <w:sz w:val="18"/>
                <w:szCs w:val="18"/>
              </w:rPr>
              <w:t>％</w:t>
            </w:r>
          </w:p>
        </w:tc>
      </w:tr>
      <w:tr w:rsidR="00B12DA7" w:rsidRPr="00C83A41" w:rsidTr="00CF70B0">
        <w:trPr>
          <w:trHeight w:val="429"/>
          <w:jc w:val="center"/>
        </w:trPr>
        <w:tc>
          <w:tcPr>
            <w:tcW w:w="878" w:type="dxa"/>
            <w:vAlign w:val="center"/>
          </w:tcPr>
          <w:p w:rsidR="00363B65" w:rsidRPr="00C83A41" w:rsidRDefault="00363B65" w:rsidP="008F4736">
            <w:pPr>
              <w:jc w:val="center"/>
              <w:rPr>
                <w:sz w:val="18"/>
                <w:szCs w:val="18"/>
              </w:rPr>
            </w:pPr>
            <w:r w:rsidRPr="00C83A41">
              <w:rPr>
                <w:rFonts w:hint="eastAsia"/>
                <w:sz w:val="18"/>
                <w:szCs w:val="18"/>
              </w:rPr>
              <w:t>额定工作</w:t>
            </w:r>
          </w:p>
          <w:p w:rsidR="00363B65" w:rsidRPr="00C83A41" w:rsidRDefault="00363B65" w:rsidP="008F4736">
            <w:pPr>
              <w:jc w:val="center"/>
              <w:rPr>
                <w:sz w:val="18"/>
                <w:szCs w:val="18"/>
              </w:rPr>
            </w:pPr>
            <w:r w:rsidRPr="00C83A41">
              <w:rPr>
                <w:rFonts w:hint="eastAsia"/>
                <w:sz w:val="18"/>
                <w:szCs w:val="18"/>
              </w:rPr>
              <w:lastRenderedPageBreak/>
              <w:t>低温试验</w:t>
            </w:r>
          </w:p>
        </w:tc>
        <w:tc>
          <w:tcPr>
            <w:tcW w:w="624" w:type="dxa"/>
            <w:vAlign w:val="center"/>
          </w:tcPr>
          <w:p w:rsidR="00363B65" w:rsidRPr="00C83A41" w:rsidRDefault="00363B65" w:rsidP="008F4736">
            <w:pPr>
              <w:jc w:val="center"/>
              <w:rPr>
                <w:kern w:val="0"/>
                <w:sz w:val="18"/>
                <w:szCs w:val="18"/>
              </w:rPr>
            </w:pPr>
            <w:r w:rsidRPr="00C83A41">
              <w:rPr>
                <w:rFonts w:hint="eastAsia"/>
                <w:kern w:val="0"/>
                <w:sz w:val="18"/>
                <w:szCs w:val="18"/>
              </w:rPr>
              <w:lastRenderedPageBreak/>
              <w:t>≥</w:t>
            </w:r>
            <w:r w:rsidRPr="00C83A41">
              <w:rPr>
                <w:rFonts w:hint="eastAsia"/>
                <w:kern w:val="0"/>
                <w:sz w:val="18"/>
                <w:szCs w:val="18"/>
              </w:rPr>
              <w:t>1</w:t>
            </w:r>
          </w:p>
        </w:tc>
        <w:tc>
          <w:tcPr>
            <w:tcW w:w="0" w:type="auto"/>
            <w:vAlign w:val="center"/>
          </w:tcPr>
          <w:p w:rsidR="00363B65" w:rsidRPr="00C83A41" w:rsidRDefault="00363B65" w:rsidP="008F4736">
            <w:pPr>
              <w:jc w:val="center"/>
              <w:rPr>
                <w:sz w:val="18"/>
                <w:szCs w:val="18"/>
              </w:rPr>
            </w:pPr>
            <w:r w:rsidRPr="00C83A41">
              <w:rPr>
                <w:rFonts w:hint="eastAsia"/>
                <w:kern w:val="0"/>
                <w:sz w:val="18"/>
                <w:szCs w:val="18"/>
              </w:rPr>
              <w:t>——</w:t>
            </w:r>
          </w:p>
        </w:tc>
        <w:tc>
          <w:tcPr>
            <w:tcW w:w="0" w:type="auto"/>
            <w:vAlign w:val="center"/>
          </w:tcPr>
          <w:p w:rsidR="00363B65" w:rsidRPr="00C83A41" w:rsidRDefault="00363B65" w:rsidP="008F4736">
            <w:pPr>
              <w:jc w:val="center"/>
              <w:rPr>
                <w:sz w:val="18"/>
                <w:szCs w:val="18"/>
              </w:rPr>
            </w:pPr>
            <w:r w:rsidRPr="00C83A41">
              <w:rPr>
                <w:rFonts w:hint="eastAsia"/>
                <w:sz w:val="18"/>
                <w:szCs w:val="18"/>
              </w:rPr>
              <w:t>试验时</w:t>
            </w:r>
            <w:r w:rsidRPr="00C83A41">
              <w:rPr>
                <w:rFonts w:hint="eastAsia"/>
                <w:sz w:val="18"/>
                <w:szCs w:val="18"/>
              </w:rPr>
              <w:lastRenderedPageBreak/>
              <w:t>通电</w:t>
            </w:r>
          </w:p>
        </w:tc>
        <w:tc>
          <w:tcPr>
            <w:tcW w:w="985" w:type="dxa"/>
            <w:vAlign w:val="center"/>
          </w:tcPr>
          <w:p w:rsidR="00363B65" w:rsidRPr="00C83A41" w:rsidRDefault="00363B65" w:rsidP="008F4736">
            <w:pPr>
              <w:jc w:val="center"/>
              <w:rPr>
                <w:kern w:val="0"/>
                <w:sz w:val="18"/>
                <w:szCs w:val="18"/>
              </w:rPr>
            </w:pPr>
            <w:smartTag w:uri="urn:schemas-microsoft-com:office:smarttags" w:element="chmetcnv">
              <w:smartTagPr>
                <w:attr w:name="TCSC" w:val="0"/>
                <w:attr w:name="NumberType" w:val="1"/>
                <w:attr w:name="Negative" w:val="False"/>
                <w:attr w:name="HasSpace" w:val="False"/>
                <w:attr w:name="SourceValue" w:val="10"/>
                <w:attr w:name="UnitName" w:val="℃"/>
              </w:smartTagPr>
              <w:r w:rsidRPr="00C83A41">
                <w:rPr>
                  <w:rFonts w:hint="eastAsia"/>
                  <w:kern w:val="0"/>
                  <w:sz w:val="18"/>
                  <w:szCs w:val="18"/>
                </w:rPr>
                <w:lastRenderedPageBreak/>
                <w:t>10</w:t>
              </w:r>
              <w:r w:rsidRPr="00C83A41">
                <w:rPr>
                  <w:rFonts w:hint="eastAsia"/>
                  <w:kern w:val="0"/>
                  <w:sz w:val="18"/>
                  <w:szCs w:val="18"/>
                </w:rPr>
                <w:t>℃</w:t>
              </w:r>
            </w:smartTag>
          </w:p>
        </w:tc>
        <w:tc>
          <w:tcPr>
            <w:tcW w:w="0" w:type="auto"/>
            <w:vAlign w:val="center"/>
          </w:tcPr>
          <w:p w:rsidR="00363B65" w:rsidRPr="00C83A41" w:rsidRDefault="00363B65" w:rsidP="008F4736">
            <w:pPr>
              <w:jc w:val="center"/>
              <w:rPr>
                <w:kern w:val="0"/>
                <w:sz w:val="18"/>
                <w:szCs w:val="18"/>
              </w:rPr>
            </w:pPr>
            <w:r w:rsidRPr="00C83A41">
              <w:rPr>
                <w:rFonts w:hint="eastAsia"/>
                <w:kern w:val="0"/>
                <w:sz w:val="18"/>
                <w:szCs w:val="18"/>
              </w:rPr>
              <w:t>——</w:t>
            </w:r>
          </w:p>
        </w:tc>
        <w:tc>
          <w:tcPr>
            <w:tcW w:w="0" w:type="auto"/>
            <w:vAlign w:val="center"/>
          </w:tcPr>
          <w:p w:rsidR="00363B65" w:rsidRPr="00C83A41" w:rsidRDefault="00363B65" w:rsidP="008F4736">
            <w:pPr>
              <w:jc w:val="center"/>
              <w:rPr>
                <w:kern w:val="0"/>
                <w:sz w:val="18"/>
                <w:szCs w:val="18"/>
              </w:rPr>
            </w:pPr>
            <w:r w:rsidRPr="00C83A41">
              <w:rPr>
                <w:rFonts w:hint="eastAsia"/>
                <w:kern w:val="0"/>
                <w:sz w:val="18"/>
                <w:szCs w:val="18"/>
              </w:rPr>
              <w:t>——</w:t>
            </w:r>
          </w:p>
        </w:tc>
        <w:tc>
          <w:tcPr>
            <w:tcW w:w="1131" w:type="dxa"/>
            <w:vAlign w:val="center"/>
          </w:tcPr>
          <w:p w:rsidR="00363B65" w:rsidRPr="00C83A41" w:rsidRDefault="00860D5F" w:rsidP="008F4736">
            <w:pPr>
              <w:jc w:val="center"/>
              <w:rPr>
                <w:kern w:val="0"/>
                <w:sz w:val="18"/>
                <w:szCs w:val="18"/>
              </w:rPr>
            </w:pPr>
            <w:r w:rsidRPr="00C83A41">
              <w:rPr>
                <w:rFonts w:hint="eastAsia"/>
                <w:kern w:val="0"/>
                <w:sz w:val="18"/>
                <w:szCs w:val="18"/>
              </w:rPr>
              <w:t>2</w:t>
            </w:r>
            <w:r w:rsidR="00363B65" w:rsidRPr="00C83A41">
              <w:rPr>
                <w:rFonts w:hint="eastAsia"/>
                <w:kern w:val="0"/>
                <w:sz w:val="18"/>
                <w:szCs w:val="18"/>
              </w:rPr>
              <w:t>.6</w:t>
            </w:r>
          </w:p>
        </w:tc>
        <w:tc>
          <w:tcPr>
            <w:tcW w:w="934" w:type="dxa"/>
            <w:vAlign w:val="center"/>
          </w:tcPr>
          <w:p w:rsidR="00363B65" w:rsidRPr="00C83A41" w:rsidRDefault="00363B65" w:rsidP="008F4736">
            <w:pPr>
              <w:jc w:val="center"/>
              <w:rPr>
                <w:sz w:val="18"/>
                <w:szCs w:val="18"/>
              </w:rPr>
            </w:pPr>
            <w:r w:rsidRPr="00C83A41">
              <w:rPr>
                <w:rFonts w:hint="eastAsia"/>
                <w:sz w:val="18"/>
                <w:szCs w:val="18"/>
              </w:rPr>
              <w:t>√</w:t>
            </w:r>
          </w:p>
        </w:tc>
        <w:tc>
          <w:tcPr>
            <w:tcW w:w="956" w:type="dxa"/>
            <w:vAlign w:val="center"/>
          </w:tcPr>
          <w:p w:rsidR="00363B65" w:rsidRPr="00C83A41" w:rsidRDefault="00363B65" w:rsidP="008F4736">
            <w:pPr>
              <w:jc w:val="center"/>
              <w:rPr>
                <w:sz w:val="18"/>
                <w:szCs w:val="18"/>
              </w:rPr>
            </w:pPr>
            <w:r w:rsidRPr="00C83A41">
              <w:rPr>
                <w:rFonts w:hint="eastAsia"/>
                <w:sz w:val="18"/>
                <w:szCs w:val="18"/>
              </w:rPr>
              <w:t>－</w:t>
            </w:r>
          </w:p>
        </w:tc>
      </w:tr>
      <w:tr w:rsidR="00B12DA7" w:rsidRPr="00C83A41" w:rsidTr="00CF70B0">
        <w:trPr>
          <w:trHeight w:val="464"/>
          <w:jc w:val="center"/>
        </w:trPr>
        <w:tc>
          <w:tcPr>
            <w:tcW w:w="878" w:type="dxa"/>
            <w:vAlign w:val="center"/>
          </w:tcPr>
          <w:p w:rsidR="00363B65" w:rsidRPr="00C83A41" w:rsidRDefault="00363B65" w:rsidP="008F4736">
            <w:pPr>
              <w:jc w:val="center"/>
              <w:rPr>
                <w:sz w:val="18"/>
                <w:szCs w:val="18"/>
              </w:rPr>
            </w:pPr>
            <w:r w:rsidRPr="00C83A41">
              <w:rPr>
                <w:rFonts w:hint="eastAsia"/>
                <w:sz w:val="18"/>
                <w:szCs w:val="18"/>
              </w:rPr>
              <w:lastRenderedPageBreak/>
              <w:t>低温贮存</w:t>
            </w:r>
          </w:p>
          <w:p w:rsidR="00363B65" w:rsidRPr="00C83A41" w:rsidRDefault="00363B65" w:rsidP="008F4736">
            <w:pPr>
              <w:jc w:val="center"/>
              <w:rPr>
                <w:sz w:val="18"/>
                <w:szCs w:val="18"/>
              </w:rPr>
            </w:pPr>
            <w:r w:rsidRPr="00C83A41">
              <w:rPr>
                <w:rFonts w:hint="eastAsia"/>
                <w:sz w:val="18"/>
                <w:szCs w:val="18"/>
              </w:rPr>
              <w:t>试</w:t>
            </w:r>
            <w:r w:rsidRPr="00C83A41">
              <w:rPr>
                <w:rFonts w:hint="eastAsia"/>
                <w:sz w:val="18"/>
                <w:szCs w:val="18"/>
              </w:rPr>
              <w:t xml:space="preserve">    </w:t>
            </w:r>
            <w:r w:rsidRPr="00C83A41">
              <w:rPr>
                <w:rFonts w:hint="eastAsia"/>
                <w:sz w:val="18"/>
                <w:szCs w:val="18"/>
              </w:rPr>
              <w:t>验</w:t>
            </w:r>
          </w:p>
        </w:tc>
        <w:tc>
          <w:tcPr>
            <w:tcW w:w="624" w:type="dxa"/>
            <w:vAlign w:val="center"/>
          </w:tcPr>
          <w:p w:rsidR="00363B65" w:rsidRPr="00C83A41" w:rsidRDefault="00363B65" w:rsidP="008F4736">
            <w:pPr>
              <w:jc w:val="center"/>
              <w:rPr>
                <w:kern w:val="0"/>
                <w:sz w:val="18"/>
                <w:szCs w:val="18"/>
              </w:rPr>
            </w:pPr>
            <w:r w:rsidRPr="00C83A41">
              <w:rPr>
                <w:rFonts w:hint="eastAsia"/>
                <w:kern w:val="0"/>
                <w:sz w:val="18"/>
                <w:szCs w:val="18"/>
              </w:rPr>
              <w:t>4</w:t>
            </w:r>
          </w:p>
        </w:tc>
        <w:tc>
          <w:tcPr>
            <w:tcW w:w="0" w:type="auto"/>
            <w:vAlign w:val="center"/>
          </w:tcPr>
          <w:p w:rsidR="00363B65" w:rsidRPr="00C83A41" w:rsidRDefault="00363B65" w:rsidP="008F4736">
            <w:pPr>
              <w:jc w:val="center"/>
              <w:rPr>
                <w:kern w:val="0"/>
                <w:sz w:val="18"/>
                <w:szCs w:val="18"/>
              </w:rPr>
            </w:pPr>
            <w:r w:rsidRPr="00C83A41">
              <w:rPr>
                <w:rFonts w:hint="eastAsia"/>
                <w:kern w:val="0"/>
                <w:sz w:val="18"/>
                <w:szCs w:val="18"/>
              </w:rPr>
              <w:t>4</w:t>
            </w:r>
          </w:p>
        </w:tc>
        <w:tc>
          <w:tcPr>
            <w:tcW w:w="0" w:type="auto"/>
            <w:vAlign w:val="center"/>
          </w:tcPr>
          <w:p w:rsidR="00363B65" w:rsidRPr="00C83A41" w:rsidRDefault="00363B65" w:rsidP="008F4736">
            <w:pPr>
              <w:jc w:val="center"/>
              <w:rPr>
                <w:sz w:val="18"/>
                <w:szCs w:val="18"/>
              </w:rPr>
            </w:pPr>
            <w:r w:rsidRPr="00C83A41">
              <w:rPr>
                <w:rFonts w:hint="eastAsia"/>
                <w:sz w:val="18"/>
                <w:szCs w:val="18"/>
              </w:rPr>
              <w:t>试验后通电</w:t>
            </w:r>
          </w:p>
        </w:tc>
        <w:tc>
          <w:tcPr>
            <w:tcW w:w="985" w:type="dxa"/>
            <w:vAlign w:val="center"/>
          </w:tcPr>
          <w:p w:rsidR="00363B65" w:rsidRPr="00C83A41" w:rsidRDefault="00363B65" w:rsidP="008F4736">
            <w:pPr>
              <w:jc w:val="center"/>
              <w:rPr>
                <w:kern w:val="0"/>
                <w:sz w:val="18"/>
                <w:szCs w:val="18"/>
              </w:rPr>
            </w:pPr>
            <w:smartTag w:uri="urn:schemas-microsoft-com:office:smarttags" w:element="chmetcnv">
              <w:smartTagPr>
                <w:attr w:name="TCSC" w:val="0"/>
                <w:attr w:name="NumberType" w:val="1"/>
                <w:attr w:name="Negative" w:val="True"/>
                <w:attr w:name="HasSpace" w:val="False"/>
                <w:attr w:name="SourceValue" w:val="20"/>
                <w:attr w:name="UnitName" w:val="℃"/>
              </w:smartTagPr>
              <w:r w:rsidRPr="00C83A41">
                <w:rPr>
                  <w:rFonts w:hint="eastAsia"/>
                  <w:kern w:val="0"/>
                  <w:sz w:val="18"/>
                  <w:szCs w:val="18"/>
                </w:rPr>
                <w:t>-20</w:t>
              </w:r>
              <w:r w:rsidRPr="00C83A41">
                <w:rPr>
                  <w:rFonts w:hint="eastAsia"/>
                  <w:kern w:val="0"/>
                  <w:sz w:val="18"/>
                  <w:szCs w:val="18"/>
                </w:rPr>
                <w:t>℃</w:t>
              </w:r>
            </w:smartTag>
          </w:p>
        </w:tc>
        <w:tc>
          <w:tcPr>
            <w:tcW w:w="0" w:type="auto"/>
            <w:vAlign w:val="center"/>
          </w:tcPr>
          <w:p w:rsidR="00363B65" w:rsidRPr="00C83A41" w:rsidRDefault="00363B65" w:rsidP="008F4736">
            <w:pPr>
              <w:jc w:val="center"/>
              <w:rPr>
                <w:kern w:val="0"/>
                <w:sz w:val="18"/>
                <w:szCs w:val="18"/>
              </w:rPr>
            </w:pPr>
            <w:r w:rsidRPr="00C83A41">
              <w:rPr>
                <w:rFonts w:hint="eastAsia"/>
                <w:kern w:val="0"/>
                <w:sz w:val="18"/>
                <w:szCs w:val="18"/>
              </w:rPr>
              <w:t>——</w:t>
            </w:r>
          </w:p>
        </w:tc>
        <w:tc>
          <w:tcPr>
            <w:tcW w:w="0" w:type="auto"/>
            <w:vAlign w:val="center"/>
          </w:tcPr>
          <w:p w:rsidR="00363B65" w:rsidRPr="00C83A41" w:rsidRDefault="00363B65" w:rsidP="008F4736">
            <w:pPr>
              <w:jc w:val="center"/>
              <w:rPr>
                <w:sz w:val="18"/>
                <w:szCs w:val="18"/>
              </w:rPr>
            </w:pPr>
            <w:r w:rsidRPr="00C83A41">
              <w:rPr>
                <w:rFonts w:hint="eastAsia"/>
                <w:sz w:val="18"/>
                <w:szCs w:val="18"/>
              </w:rPr>
              <w:t>——</w:t>
            </w:r>
          </w:p>
        </w:tc>
        <w:tc>
          <w:tcPr>
            <w:tcW w:w="1131" w:type="dxa"/>
            <w:vAlign w:val="center"/>
          </w:tcPr>
          <w:p w:rsidR="00363B65" w:rsidRPr="00C83A41" w:rsidRDefault="00860D5F" w:rsidP="008F4736">
            <w:pPr>
              <w:jc w:val="center"/>
              <w:rPr>
                <w:kern w:val="0"/>
                <w:sz w:val="18"/>
                <w:szCs w:val="18"/>
              </w:rPr>
            </w:pPr>
            <w:r w:rsidRPr="00C83A41">
              <w:rPr>
                <w:rFonts w:hint="eastAsia"/>
                <w:kern w:val="0"/>
                <w:sz w:val="18"/>
                <w:szCs w:val="18"/>
              </w:rPr>
              <w:t>2</w:t>
            </w:r>
            <w:r w:rsidR="00363B65" w:rsidRPr="00C83A41">
              <w:rPr>
                <w:rFonts w:hint="eastAsia"/>
                <w:kern w:val="0"/>
                <w:sz w:val="18"/>
                <w:szCs w:val="18"/>
              </w:rPr>
              <w:t>.6</w:t>
            </w:r>
          </w:p>
        </w:tc>
        <w:tc>
          <w:tcPr>
            <w:tcW w:w="1890" w:type="dxa"/>
            <w:gridSpan w:val="2"/>
            <w:vAlign w:val="center"/>
          </w:tcPr>
          <w:p w:rsidR="00363B65" w:rsidRPr="00C83A41" w:rsidRDefault="00363B65" w:rsidP="008F4736">
            <w:pPr>
              <w:jc w:val="center"/>
              <w:rPr>
                <w:sz w:val="18"/>
                <w:szCs w:val="18"/>
              </w:rPr>
            </w:pPr>
            <w:r w:rsidRPr="00C83A41">
              <w:rPr>
                <w:rFonts w:hint="eastAsia"/>
                <w:sz w:val="18"/>
                <w:szCs w:val="18"/>
              </w:rPr>
              <w:t>a.c.220V</w:t>
            </w:r>
            <w:r w:rsidRPr="00C83A41">
              <w:rPr>
                <w:rFonts w:hint="eastAsia"/>
                <w:sz w:val="18"/>
                <w:szCs w:val="18"/>
              </w:rPr>
              <w:t>、</w:t>
            </w:r>
            <w:r w:rsidRPr="00C83A41">
              <w:rPr>
                <w:rFonts w:hint="eastAsia"/>
                <w:sz w:val="18"/>
                <w:szCs w:val="18"/>
              </w:rPr>
              <w:t>50Hz</w:t>
            </w:r>
          </w:p>
        </w:tc>
      </w:tr>
      <w:tr w:rsidR="00872020" w:rsidRPr="00C83A41" w:rsidTr="00CF70B0">
        <w:trPr>
          <w:trHeight w:val="442"/>
          <w:jc w:val="center"/>
        </w:trPr>
        <w:tc>
          <w:tcPr>
            <w:tcW w:w="878" w:type="dxa"/>
            <w:vAlign w:val="center"/>
          </w:tcPr>
          <w:p w:rsidR="00872020" w:rsidRPr="00C83A41" w:rsidRDefault="00872020" w:rsidP="00BC1C10">
            <w:pPr>
              <w:jc w:val="center"/>
              <w:rPr>
                <w:sz w:val="18"/>
                <w:szCs w:val="18"/>
              </w:rPr>
            </w:pPr>
            <w:r w:rsidRPr="00C83A41">
              <w:rPr>
                <w:rFonts w:hint="eastAsia"/>
                <w:sz w:val="18"/>
                <w:szCs w:val="18"/>
              </w:rPr>
              <w:t>额定工作</w:t>
            </w:r>
          </w:p>
          <w:p w:rsidR="00872020" w:rsidRPr="00C83A41" w:rsidRDefault="00872020" w:rsidP="00BC1C10">
            <w:pPr>
              <w:jc w:val="center"/>
              <w:rPr>
                <w:sz w:val="18"/>
                <w:szCs w:val="18"/>
              </w:rPr>
            </w:pPr>
            <w:r w:rsidRPr="00C83A41">
              <w:rPr>
                <w:rFonts w:hint="eastAsia"/>
                <w:sz w:val="18"/>
                <w:szCs w:val="18"/>
              </w:rPr>
              <w:t>高温试验</w:t>
            </w:r>
          </w:p>
        </w:tc>
        <w:tc>
          <w:tcPr>
            <w:tcW w:w="624" w:type="dxa"/>
            <w:vAlign w:val="center"/>
          </w:tcPr>
          <w:p w:rsidR="00872020" w:rsidRPr="00C83A41" w:rsidRDefault="00872020" w:rsidP="00BC1C10">
            <w:pPr>
              <w:jc w:val="center"/>
              <w:rPr>
                <w:kern w:val="0"/>
                <w:sz w:val="18"/>
                <w:szCs w:val="18"/>
              </w:rPr>
            </w:pPr>
            <w:r w:rsidRPr="00C83A41">
              <w:rPr>
                <w:rFonts w:hint="eastAsia"/>
                <w:kern w:val="0"/>
                <w:sz w:val="18"/>
                <w:szCs w:val="18"/>
              </w:rPr>
              <w:t>≥</w:t>
            </w:r>
            <w:r w:rsidRPr="00C83A41">
              <w:rPr>
                <w:rFonts w:hint="eastAsia"/>
                <w:kern w:val="0"/>
                <w:sz w:val="18"/>
                <w:szCs w:val="18"/>
              </w:rPr>
              <w:t>1</w:t>
            </w:r>
          </w:p>
        </w:tc>
        <w:tc>
          <w:tcPr>
            <w:tcW w:w="0" w:type="auto"/>
            <w:vAlign w:val="center"/>
          </w:tcPr>
          <w:p w:rsidR="00872020" w:rsidRPr="00C83A41" w:rsidRDefault="00872020" w:rsidP="00BC1C10">
            <w:pPr>
              <w:jc w:val="center"/>
              <w:rPr>
                <w:sz w:val="18"/>
                <w:szCs w:val="18"/>
              </w:rPr>
            </w:pPr>
            <w:r w:rsidRPr="00C83A41">
              <w:rPr>
                <w:rFonts w:hint="eastAsia"/>
                <w:kern w:val="0"/>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试验时通电</w:t>
            </w:r>
          </w:p>
        </w:tc>
        <w:tc>
          <w:tcPr>
            <w:tcW w:w="985" w:type="dxa"/>
            <w:vAlign w:val="center"/>
          </w:tcPr>
          <w:p w:rsidR="00872020" w:rsidRPr="00C83A41" w:rsidRDefault="00872020" w:rsidP="00BC1C10">
            <w:pPr>
              <w:jc w:val="center"/>
              <w:rPr>
                <w:kern w:val="0"/>
                <w:sz w:val="18"/>
                <w:szCs w:val="18"/>
              </w:rPr>
            </w:pPr>
            <w:smartTag w:uri="urn:schemas-microsoft-com:office:smarttags" w:element="chmetcnv">
              <w:smartTagPr>
                <w:attr w:name="TCSC" w:val="0"/>
                <w:attr w:name="NumberType" w:val="1"/>
                <w:attr w:name="Negative" w:val="False"/>
                <w:attr w:name="HasSpace" w:val="False"/>
                <w:attr w:name="SourceValue" w:val="38"/>
                <w:attr w:name="UnitName" w:val="℃"/>
              </w:smartTagPr>
              <w:r w:rsidRPr="00C83A41">
                <w:rPr>
                  <w:rFonts w:hint="eastAsia"/>
                  <w:kern w:val="0"/>
                  <w:sz w:val="18"/>
                  <w:szCs w:val="18"/>
                </w:rPr>
                <w:t>38</w:t>
              </w:r>
              <w:r w:rsidRPr="00C83A41">
                <w:rPr>
                  <w:rFonts w:hint="eastAsia"/>
                  <w:kern w:val="0"/>
                  <w:sz w:val="18"/>
                  <w:szCs w:val="18"/>
                </w:rPr>
                <w:t>℃</w:t>
              </w:r>
            </w:smartTag>
          </w:p>
        </w:tc>
        <w:tc>
          <w:tcPr>
            <w:tcW w:w="0" w:type="auto"/>
            <w:vAlign w:val="center"/>
          </w:tcPr>
          <w:p w:rsidR="00872020" w:rsidRPr="00C83A41" w:rsidRDefault="00872020" w:rsidP="00BC1C10">
            <w:pPr>
              <w:jc w:val="center"/>
              <w:rPr>
                <w:kern w:val="0"/>
                <w:sz w:val="18"/>
                <w:szCs w:val="18"/>
              </w:rPr>
            </w:pPr>
            <w:r w:rsidRPr="00C83A41">
              <w:rPr>
                <w:rFonts w:hint="eastAsia"/>
                <w:kern w:val="0"/>
                <w:sz w:val="18"/>
                <w:szCs w:val="18"/>
              </w:rPr>
              <w:t>——</w:t>
            </w:r>
          </w:p>
        </w:tc>
        <w:tc>
          <w:tcPr>
            <w:tcW w:w="0" w:type="auto"/>
            <w:vAlign w:val="center"/>
          </w:tcPr>
          <w:p w:rsidR="00872020" w:rsidRPr="00C83A41" w:rsidRDefault="001B069C" w:rsidP="00BC1C10">
            <w:pPr>
              <w:jc w:val="center"/>
              <w:rPr>
                <w:kern w:val="0"/>
                <w:sz w:val="18"/>
                <w:szCs w:val="18"/>
              </w:rPr>
            </w:pPr>
            <w:r>
              <w:rPr>
                <w:rFonts w:hint="eastAsia"/>
                <w:kern w:val="0"/>
                <w:sz w:val="18"/>
                <w:szCs w:val="18"/>
              </w:rPr>
              <w:t>2</w:t>
            </w:r>
            <w:r w:rsidR="00872020" w:rsidRPr="00C83A41">
              <w:rPr>
                <w:rFonts w:hint="eastAsia"/>
                <w:kern w:val="0"/>
                <w:sz w:val="18"/>
                <w:szCs w:val="18"/>
              </w:rPr>
              <w:t>.6</w:t>
            </w:r>
          </w:p>
        </w:tc>
        <w:tc>
          <w:tcPr>
            <w:tcW w:w="1131" w:type="dxa"/>
            <w:vAlign w:val="center"/>
          </w:tcPr>
          <w:p w:rsidR="00872020" w:rsidRPr="00C83A41" w:rsidRDefault="00872020" w:rsidP="00BC1C10">
            <w:pPr>
              <w:jc w:val="center"/>
              <w:rPr>
                <w:kern w:val="0"/>
                <w:sz w:val="18"/>
                <w:szCs w:val="18"/>
              </w:rPr>
            </w:pPr>
            <w:r w:rsidRPr="00C83A41">
              <w:rPr>
                <w:rFonts w:hint="eastAsia"/>
                <w:kern w:val="0"/>
                <w:sz w:val="18"/>
                <w:szCs w:val="18"/>
              </w:rPr>
              <w:t>——</w:t>
            </w:r>
          </w:p>
        </w:tc>
        <w:tc>
          <w:tcPr>
            <w:tcW w:w="934" w:type="dxa"/>
            <w:vAlign w:val="center"/>
          </w:tcPr>
          <w:p w:rsidR="00872020" w:rsidRPr="00C83A41" w:rsidRDefault="00872020" w:rsidP="00BC1C10">
            <w:pPr>
              <w:jc w:val="center"/>
              <w:rPr>
                <w:sz w:val="18"/>
                <w:szCs w:val="18"/>
              </w:rPr>
            </w:pPr>
            <w:r w:rsidRPr="00C83A41">
              <w:rPr>
                <w:rFonts w:hint="eastAsia"/>
                <w:kern w:val="0"/>
                <w:sz w:val="18"/>
                <w:szCs w:val="18"/>
              </w:rPr>
              <w:t>——</w:t>
            </w:r>
          </w:p>
        </w:tc>
        <w:tc>
          <w:tcPr>
            <w:tcW w:w="956" w:type="dxa"/>
            <w:vAlign w:val="center"/>
          </w:tcPr>
          <w:p w:rsidR="00872020" w:rsidRPr="00C83A41" w:rsidRDefault="00872020" w:rsidP="00BC1C10">
            <w:pPr>
              <w:jc w:val="center"/>
              <w:rPr>
                <w:sz w:val="18"/>
                <w:szCs w:val="18"/>
              </w:rPr>
            </w:pPr>
            <w:r w:rsidRPr="00C83A41">
              <w:rPr>
                <w:rFonts w:hint="eastAsia"/>
                <w:sz w:val="18"/>
                <w:szCs w:val="18"/>
              </w:rPr>
              <w:t>√</w:t>
            </w:r>
          </w:p>
        </w:tc>
      </w:tr>
      <w:tr w:rsidR="00872020" w:rsidRPr="00C83A41" w:rsidTr="00CF70B0">
        <w:trPr>
          <w:trHeight w:val="448"/>
          <w:jc w:val="center"/>
        </w:trPr>
        <w:tc>
          <w:tcPr>
            <w:tcW w:w="878" w:type="dxa"/>
            <w:vAlign w:val="center"/>
          </w:tcPr>
          <w:p w:rsidR="00872020" w:rsidRPr="00C83A41" w:rsidRDefault="00872020" w:rsidP="00BC1C10">
            <w:pPr>
              <w:jc w:val="center"/>
              <w:rPr>
                <w:sz w:val="18"/>
                <w:szCs w:val="18"/>
              </w:rPr>
            </w:pPr>
            <w:r w:rsidRPr="00C83A41">
              <w:rPr>
                <w:rFonts w:hint="eastAsia"/>
                <w:sz w:val="18"/>
                <w:szCs w:val="18"/>
              </w:rPr>
              <w:t>运行试验</w:t>
            </w:r>
          </w:p>
        </w:tc>
        <w:tc>
          <w:tcPr>
            <w:tcW w:w="624" w:type="dxa"/>
            <w:vAlign w:val="center"/>
          </w:tcPr>
          <w:p w:rsidR="00872020" w:rsidRPr="00C83A41" w:rsidRDefault="00872020" w:rsidP="00BC1C10">
            <w:pPr>
              <w:jc w:val="center"/>
              <w:rPr>
                <w:kern w:val="0"/>
                <w:sz w:val="18"/>
                <w:szCs w:val="18"/>
              </w:rPr>
            </w:pPr>
            <w:r w:rsidRPr="00C83A41">
              <w:rPr>
                <w:rFonts w:hint="eastAsia"/>
                <w:kern w:val="0"/>
                <w:sz w:val="18"/>
                <w:szCs w:val="18"/>
              </w:rPr>
              <w:t>≥</w:t>
            </w:r>
            <w:r w:rsidRPr="00C83A41">
              <w:rPr>
                <w:rFonts w:hint="eastAsia"/>
                <w:kern w:val="0"/>
                <w:sz w:val="18"/>
                <w:szCs w:val="18"/>
              </w:rPr>
              <w:t>4</w:t>
            </w:r>
          </w:p>
        </w:tc>
        <w:tc>
          <w:tcPr>
            <w:tcW w:w="0" w:type="auto"/>
            <w:vAlign w:val="center"/>
          </w:tcPr>
          <w:p w:rsidR="00872020" w:rsidRPr="00C83A41" w:rsidRDefault="00872020" w:rsidP="00BC1C10">
            <w:pPr>
              <w:jc w:val="center"/>
              <w:rPr>
                <w:sz w:val="18"/>
                <w:szCs w:val="18"/>
              </w:rPr>
            </w:pPr>
            <w:r w:rsidRPr="00C83A41">
              <w:rPr>
                <w:rFonts w:hint="eastAsia"/>
                <w:kern w:val="0"/>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试验时通电</w:t>
            </w:r>
          </w:p>
        </w:tc>
        <w:tc>
          <w:tcPr>
            <w:tcW w:w="985" w:type="dxa"/>
            <w:vAlign w:val="center"/>
          </w:tcPr>
          <w:p w:rsidR="00872020" w:rsidRPr="00C83A41" w:rsidRDefault="00872020" w:rsidP="00BC1C10">
            <w:pPr>
              <w:jc w:val="center"/>
              <w:rPr>
                <w:kern w:val="0"/>
                <w:sz w:val="18"/>
                <w:szCs w:val="18"/>
              </w:rPr>
            </w:pPr>
            <w:smartTag w:uri="urn:schemas-microsoft-com:office:smarttags" w:element="chmetcnv">
              <w:smartTagPr>
                <w:attr w:name="TCSC" w:val="0"/>
                <w:attr w:name="NumberType" w:val="1"/>
                <w:attr w:name="Negative" w:val="False"/>
                <w:attr w:name="HasSpace" w:val="False"/>
                <w:attr w:name="SourceValue" w:val="38"/>
                <w:attr w:name="UnitName" w:val="℃"/>
              </w:smartTagPr>
              <w:r w:rsidRPr="00C83A41">
                <w:rPr>
                  <w:rFonts w:hint="eastAsia"/>
                  <w:kern w:val="0"/>
                  <w:sz w:val="18"/>
                  <w:szCs w:val="18"/>
                </w:rPr>
                <w:t>38</w:t>
              </w:r>
              <w:r w:rsidRPr="00C83A41">
                <w:rPr>
                  <w:rFonts w:hint="eastAsia"/>
                  <w:kern w:val="0"/>
                  <w:sz w:val="18"/>
                  <w:szCs w:val="18"/>
                </w:rPr>
                <w:t>℃</w:t>
              </w:r>
            </w:smartTag>
          </w:p>
        </w:tc>
        <w:tc>
          <w:tcPr>
            <w:tcW w:w="0" w:type="auto"/>
            <w:vAlign w:val="center"/>
          </w:tcPr>
          <w:p w:rsidR="00872020" w:rsidRPr="00C83A41" w:rsidRDefault="00872020" w:rsidP="00BC1C10">
            <w:pPr>
              <w:jc w:val="center"/>
              <w:rPr>
                <w:kern w:val="0"/>
                <w:sz w:val="18"/>
                <w:szCs w:val="18"/>
              </w:rPr>
            </w:pPr>
            <w:r w:rsidRPr="00C83A41">
              <w:rPr>
                <w:rFonts w:hint="eastAsia"/>
                <w:kern w:val="0"/>
                <w:sz w:val="18"/>
                <w:szCs w:val="18"/>
              </w:rPr>
              <w:t>——</w:t>
            </w:r>
          </w:p>
        </w:tc>
        <w:tc>
          <w:tcPr>
            <w:tcW w:w="0" w:type="auto"/>
            <w:vAlign w:val="center"/>
          </w:tcPr>
          <w:p w:rsidR="00872020" w:rsidRPr="00C83A41" w:rsidRDefault="00872020" w:rsidP="00BC1C10">
            <w:pPr>
              <w:jc w:val="center"/>
              <w:rPr>
                <w:kern w:val="0"/>
                <w:sz w:val="18"/>
                <w:szCs w:val="18"/>
              </w:rPr>
            </w:pPr>
            <w:r w:rsidRPr="00C83A41">
              <w:rPr>
                <w:rFonts w:hint="eastAsia"/>
                <w:kern w:val="0"/>
                <w:sz w:val="18"/>
                <w:szCs w:val="18"/>
              </w:rPr>
              <w:t>——</w:t>
            </w:r>
          </w:p>
        </w:tc>
        <w:tc>
          <w:tcPr>
            <w:tcW w:w="1131" w:type="dxa"/>
            <w:vAlign w:val="center"/>
          </w:tcPr>
          <w:p w:rsidR="00872020" w:rsidRPr="00C83A41" w:rsidRDefault="00872020" w:rsidP="00BC1C10">
            <w:pPr>
              <w:jc w:val="center"/>
              <w:rPr>
                <w:kern w:val="0"/>
                <w:sz w:val="18"/>
                <w:szCs w:val="18"/>
              </w:rPr>
            </w:pPr>
            <w:r w:rsidRPr="00C83A41">
              <w:rPr>
                <w:rFonts w:hint="eastAsia"/>
                <w:kern w:val="0"/>
                <w:sz w:val="18"/>
                <w:szCs w:val="18"/>
              </w:rPr>
              <w:t>2.6</w:t>
            </w:r>
          </w:p>
        </w:tc>
        <w:tc>
          <w:tcPr>
            <w:tcW w:w="934" w:type="dxa"/>
            <w:vAlign w:val="center"/>
          </w:tcPr>
          <w:p w:rsidR="00872020" w:rsidRPr="00C83A41" w:rsidRDefault="00872020" w:rsidP="00BC1C10">
            <w:pPr>
              <w:jc w:val="center"/>
              <w:rPr>
                <w:sz w:val="18"/>
                <w:szCs w:val="18"/>
              </w:rPr>
            </w:pPr>
            <w:r w:rsidRPr="00C83A41">
              <w:rPr>
                <w:rFonts w:hint="eastAsia"/>
                <w:kern w:val="0"/>
                <w:sz w:val="18"/>
                <w:szCs w:val="18"/>
              </w:rPr>
              <w:t>——</w:t>
            </w:r>
          </w:p>
        </w:tc>
        <w:tc>
          <w:tcPr>
            <w:tcW w:w="956" w:type="dxa"/>
            <w:vAlign w:val="center"/>
          </w:tcPr>
          <w:p w:rsidR="00872020" w:rsidRPr="00C83A41" w:rsidRDefault="00872020" w:rsidP="00BC1C10">
            <w:pPr>
              <w:jc w:val="center"/>
              <w:rPr>
                <w:sz w:val="18"/>
                <w:szCs w:val="18"/>
              </w:rPr>
            </w:pPr>
            <w:r w:rsidRPr="00C83A41">
              <w:rPr>
                <w:rFonts w:hint="eastAsia"/>
                <w:sz w:val="18"/>
                <w:szCs w:val="18"/>
              </w:rPr>
              <w:t>√</w:t>
            </w:r>
          </w:p>
        </w:tc>
      </w:tr>
      <w:tr w:rsidR="00872020" w:rsidRPr="00C83A41" w:rsidTr="00CF70B0">
        <w:trPr>
          <w:trHeight w:val="454"/>
          <w:jc w:val="center"/>
        </w:trPr>
        <w:tc>
          <w:tcPr>
            <w:tcW w:w="878" w:type="dxa"/>
            <w:vAlign w:val="center"/>
          </w:tcPr>
          <w:p w:rsidR="00872020" w:rsidRPr="00C83A41" w:rsidRDefault="00872020" w:rsidP="00BC1C10">
            <w:pPr>
              <w:jc w:val="center"/>
              <w:rPr>
                <w:sz w:val="18"/>
                <w:szCs w:val="18"/>
              </w:rPr>
            </w:pPr>
            <w:r w:rsidRPr="00C83A41">
              <w:rPr>
                <w:rFonts w:hint="eastAsia"/>
                <w:sz w:val="18"/>
                <w:szCs w:val="18"/>
              </w:rPr>
              <w:t>高温贮存</w:t>
            </w:r>
          </w:p>
          <w:p w:rsidR="00872020" w:rsidRPr="00C83A41" w:rsidRDefault="00872020" w:rsidP="00BC1C10">
            <w:pPr>
              <w:jc w:val="center"/>
              <w:rPr>
                <w:sz w:val="18"/>
                <w:szCs w:val="18"/>
              </w:rPr>
            </w:pPr>
            <w:r w:rsidRPr="00C83A41">
              <w:rPr>
                <w:rFonts w:hint="eastAsia"/>
                <w:sz w:val="18"/>
                <w:szCs w:val="18"/>
              </w:rPr>
              <w:t>试</w:t>
            </w:r>
            <w:r w:rsidRPr="00C83A41">
              <w:rPr>
                <w:rFonts w:hint="eastAsia"/>
                <w:sz w:val="18"/>
                <w:szCs w:val="18"/>
              </w:rPr>
              <w:t xml:space="preserve">    </w:t>
            </w:r>
            <w:r w:rsidRPr="00C83A41">
              <w:rPr>
                <w:rFonts w:hint="eastAsia"/>
                <w:sz w:val="18"/>
                <w:szCs w:val="18"/>
              </w:rPr>
              <w:t>验</w:t>
            </w:r>
          </w:p>
        </w:tc>
        <w:tc>
          <w:tcPr>
            <w:tcW w:w="624" w:type="dxa"/>
            <w:vAlign w:val="center"/>
          </w:tcPr>
          <w:p w:rsidR="00872020" w:rsidRPr="00C83A41" w:rsidRDefault="00872020" w:rsidP="00BC1C10">
            <w:pPr>
              <w:jc w:val="center"/>
              <w:rPr>
                <w:sz w:val="18"/>
                <w:szCs w:val="18"/>
              </w:rPr>
            </w:pPr>
            <w:r w:rsidRPr="00C83A41">
              <w:rPr>
                <w:rFonts w:hint="eastAsia"/>
                <w:sz w:val="18"/>
                <w:szCs w:val="18"/>
              </w:rPr>
              <w:t>4</w:t>
            </w:r>
          </w:p>
        </w:tc>
        <w:tc>
          <w:tcPr>
            <w:tcW w:w="0" w:type="auto"/>
            <w:vAlign w:val="center"/>
          </w:tcPr>
          <w:p w:rsidR="00872020" w:rsidRPr="00C83A41" w:rsidRDefault="00872020" w:rsidP="00BC1C10">
            <w:pPr>
              <w:jc w:val="center"/>
              <w:rPr>
                <w:kern w:val="0"/>
                <w:sz w:val="18"/>
                <w:szCs w:val="18"/>
              </w:rPr>
            </w:pPr>
            <w:r w:rsidRPr="00C83A41">
              <w:rPr>
                <w:rFonts w:hint="eastAsia"/>
                <w:kern w:val="0"/>
                <w:sz w:val="18"/>
                <w:szCs w:val="18"/>
              </w:rPr>
              <w:t>4</w:t>
            </w:r>
          </w:p>
        </w:tc>
        <w:tc>
          <w:tcPr>
            <w:tcW w:w="0" w:type="auto"/>
            <w:vAlign w:val="center"/>
          </w:tcPr>
          <w:p w:rsidR="00872020" w:rsidRPr="00C83A41" w:rsidRDefault="00872020" w:rsidP="00BC1C10">
            <w:pPr>
              <w:jc w:val="center"/>
              <w:rPr>
                <w:sz w:val="18"/>
                <w:szCs w:val="18"/>
              </w:rPr>
            </w:pPr>
            <w:r w:rsidRPr="00C83A41">
              <w:rPr>
                <w:rFonts w:hint="eastAsia"/>
                <w:sz w:val="18"/>
                <w:szCs w:val="18"/>
              </w:rPr>
              <w:t>试验后</w:t>
            </w:r>
          </w:p>
          <w:p w:rsidR="00872020" w:rsidRPr="00C83A41" w:rsidRDefault="00872020" w:rsidP="00BC1C10">
            <w:pPr>
              <w:jc w:val="center"/>
              <w:rPr>
                <w:sz w:val="18"/>
                <w:szCs w:val="18"/>
              </w:rPr>
            </w:pPr>
            <w:r w:rsidRPr="00C83A41">
              <w:rPr>
                <w:rFonts w:hint="eastAsia"/>
                <w:sz w:val="18"/>
                <w:szCs w:val="18"/>
              </w:rPr>
              <w:t>通电</w:t>
            </w:r>
          </w:p>
        </w:tc>
        <w:tc>
          <w:tcPr>
            <w:tcW w:w="985" w:type="dxa"/>
            <w:vAlign w:val="center"/>
          </w:tcPr>
          <w:p w:rsidR="00872020" w:rsidRPr="00C83A41" w:rsidRDefault="00872020" w:rsidP="00BC1C10">
            <w:pPr>
              <w:jc w:val="center"/>
              <w:rPr>
                <w:kern w:val="0"/>
                <w:sz w:val="18"/>
                <w:szCs w:val="18"/>
              </w:rPr>
            </w:pPr>
            <w:smartTag w:uri="urn:schemas-microsoft-com:office:smarttags" w:element="chmetcnv">
              <w:smartTagPr>
                <w:attr w:name="TCSC" w:val="0"/>
                <w:attr w:name="NumberType" w:val="1"/>
                <w:attr w:name="Negative" w:val="False"/>
                <w:attr w:name="HasSpace" w:val="False"/>
                <w:attr w:name="SourceValue" w:val="55"/>
                <w:attr w:name="UnitName" w:val="℃"/>
              </w:smartTagPr>
              <w:r w:rsidRPr="00C83A41">
                <w:rPr>
                  <w:rFonts w:hint="eastAsia"/>
                  <w:kern w:val="0"/>
                  <w:sz w:val="18"/>
                  <w:szCs w:val="18"/>
                </w:rPr>
                <w:t>55</w:t>
              </w:r>
              <w:r w:rsidRPr="00C83A41">
                <w:rPr>
                  <w:rFonts w:hint="eastAsia"/>
                  <w:kern w:val="0"/>
                  <w:sz w:val="18"/>
                  <w:szCs w:val="18"/>
                </w:rPr>
                <w:t>℃</w:t>
              </w:r>
            </w:smartTag>
          </w:p>
        </w:tc>
        <w:tc>
          <w:tcPr>
            <w:tcW w:w="0" w:type="auto"/>
            <w:vAlign w:val="center"/>
          </w:tcPr>
          <w:p w:rsidR="00872020" w:rsidRPr="00C83A41" w:rsidRDefault="00872020" w:rsidP="00BC1C10">
            <w:pPr>
              <w:jc w:val="center"/>
              <w:rPr>
                <w:kern w:val="0"/>
                <w:sz w:val="18"/>
                <w:szCs w:val="18"/>
              </w:rPr>
            </w:pPr>
            <w:r w:rsidRPr="00C83A41">
              <w:rPr>
                <w:rFonts w:hint="eastAsia"/>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w:t>
            </w:r>
          </w:p>
        </w:tc>
        <w:tc>
          <w:tcPr>
            <w:tcW w:w="1131" w:type="dxa"/>
            <w:vAlign w:val="center"/>
          </w:tcPr>
          <w:p w:rsidR="00872020" w:rsidRPr="00C83A41" w:rsidRDefault="00872020" w:rsidP="00BC1C10">
            <w:pPr>
              <w:jc w:val="center"/>
              <w:rPr>
                <w:kern w:val="0"/>
                <w:sz w:val="18"/>
                <w:szCs w:val="18"/>
              </w:rPr>
            </w:pPr>
            <w:r w:rsidRPr="00C83A41">
              <w:rPr>
                <w:rFonts w:hint="eastAsia"/>
                <w:kern w:val="0"/>
                <w:sz w:val="18"/>
                <w:szCs w:val="18"/>
              </w:rPr>
              <w:t>2.6</w:t>
            </w:r>
          </w:p>
        </w:tc>
        <w:tc>
          <w:tcPr>
            <w:tcW w:w="1890" w:type="dxa"/>
            <w:gridSpan w:val="2"/>
            <w:vAlign w:val="center"/>
          </w:tcPr>
          <w:p w:rsidR="00872020" w:rsidRPr="00C83A41" w:rsidRDefault="00872020" w:rsidP="00BC1C10">
            <w:pPr>
              <w:jc w:val="center"/>
              <w:rPr>
                <w:kern w:val="0"/>
                <w:sz w:val="18"/>
                <w:szCs w:val="18"/>
              </w:rPr>
            </w:pPr>
            <w:r w:rsidRPr="00C83A41">
              <w:rPr>
                <w:rFonts w:hint="eastAsia"/>
                <w:sz w:val="18"/>
                <w:szCs w:val="18"/>
              </w:rPr>
              <w:t>a.c.220V</w:t>
            </w:r>
            <w:r w:rsidRPr="00C83A41">
              <w:rPr>
                <w:rFonts w:hint="eastAsia"/>
                <w:sz w:val="18"/>
                <w:szCs w:val="18"/>
              </w:rPr>
              <w:t>、</w:t>
            </w:r>
            <w:r w:rsidRPr="00C83A41">
              <w:rPr>
                <w:rFonts w:hint="eastAsia"/>
                <w:sz w:val="18"/>
                <w:szCs w:val="18"/>
              </w:rPr>
              <w:t>50Hz</w:t>
            </w:r>
          </w:p>
        </w:tc>
      </w:tr>
      <w:tr w:rsidR="00872020" w:rsidRPr="00C83A41" w:rsidTr="00CF70B0">
        <w:trPr>
          <w:trHeight w:val="445"/>
          <w:jc w:val="center"/>
        </w:trPr>
        <w:tc>
          <w:tcPr>
            <w:tcW w:w="878" w:type="dxa"/>
            <w:vAlign w:val="center"/>
          </w:tcPr>
          <w:p w:rsidR="00872020" w:rsidRPr="00C83A41" w:rsidRDefault="00872020" w:rsidP="00BC1C10">
            <w:pPr>
              <w:jc w:val="center"/>
              <w:rPr>
                <w:sz w:val="18"/>
                <w:szCs w:val="18"/>
              </w:rPr>
            </w:pPr>
            <w:r w:rsidRPr="00C83A41">
              <w:rPr>
                <w:rFonts w:hint="eastAsia"/>
                <w:sz w:val="18"/>
                <w:szCs w:val="18"/>
              </w:rPr>
              <w:t>额定工作</w:t>
            </w:r>
          </w:p>
          <w:p w:rsidR="00872020" w:rsidRPr="00C83A41" w:rsidRDefault="00872020" w:rsidP="00BC1C10">
            <w:pPr>
              <w:jc w:val="center"/>
              <w:rPr>
                <w:sz w:val="18"/>
                <w:szCs w:val="18"/>
              </w:rPr>
            </w:pPr>
            <w:r w:rsidRPr="00C83A41">
              <w:rPr>
                <w:rFonts w:hint="eastAsia"/>
                <w:sz w:val="18"/>
                <w:szCs w:val="18"/>
              </w:rPr>
              <w:t>湿热试验</w:t>
            </w:r>
          </w:p>
        </w:tc>
        <w:tc>
          <w:tcPr>
            <w:tcW w:w="624" w:type="dxa"/>
            <w:vAlign w:val="center"/>
          </w:tcPr>
          <w:p w:rsidR="00872020" w:rsidRPr="00C83A41" w:rsidRDefault="00872020" w:rsidP="00BC1C10">
            <w:pPr>
              <w:jc w:val="center"/>
              <w:rPr>
                <w:kern w:val="0"/>
                <w:sz w:val="18"/>
                <w:szCs w:val="18"/>
              </w:rPr>
            </w:pPr>
            <w:r w:rsidRPr="00C83A41">
              <w:rPr>
                <w:rFonts w:hint="eastAsia"/>
                <w:kern w:val="0"/>
                <w:sz w:val="18"/>
                <w:szCs w:val="18"/>
              </w:rPr>
              <w:t>≥</w:t>
            </w:r>
            <w:r w:rsidRPr="00C83A41">
              <w:rPr>
                <w:rFonts w:hint="eastAsia"/>
                <w:kern w:val="0"/>
                <w:sz w:val="18"/>
                <w:szCs w:val="18"/>
              </w:rPr>
              <w:t>4</w:t>
            </w:r>
          </w:p>
        </w:tc>
        <w:tc>
          <w:tcPr>
            <w:tcW w:w="0" w:type="auto"/>
            <w:vAlign w:val="center"/>
          </w:tcPr>
          <w:p w:rsidR="00872020" w:rsidRPr="00C83A41" w:rsidRDefault="00872020" w:rsidP="00BC1C10">
            <w:pPr>
              <w:jc w:val="center"/>
              <w:rPr>
                <w:sz w:val="18"/>
                <w:szCs w:val="18"/>
              </w:rPr>
            </w:pPr>
            <w:r w:rsidRPr="00C83A41">
              <w:rPr>
                <w:rFonts w:hint="eastAsia"/>
                <w:kern w:val="0"/>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试验时通电</w:t>
            </w:r>
          </w:p>
        </w:tc>
        <w:tc>
          <w:tcPr>
            <w:tcW w:w="985" w:type="dxa"/>
            <w:vAlign w:val="center"/>
          </w:tcPr>
          <w:p w:rsidR="00872020" w:rsidRPr="00C83A41" w:rsidRDefault="00872020" w:rsidP="00BC1C10">
            <w:pPr>
              <w:jc w:val="center"/>
              <w:rPr>
                <w:kern w:val="0"/>
                <w:sz w:val="18"/>
                <w:szCs w:val="18"/>
              </w:rPr>
            </w:pPr>
            <w:smartTag w:uri="urn:schemas-microsoft-com:office:smarttags" w:element="chmetcnv">
              <w:smartTagPr>
                <w:attr w:name="TCSC" w:val="0"/>
                <w:attr w:name="NumberType" w:val="1"/>
                <w:attr w:name="Negative" w:val="False"/>
                <w:attr w:name="HasSpace" w:val="False"/>
                <w:attr w:name="SourceValue" w:val="38"/>
                <w:attr w:name="UnitName" w:val="℃"/>
              </w:smartTagPr>
              <w:r w:rsidRPr="00C83A41">
                <w:rPr>
                  <w:rFonts w:hint="eastAsia"/>
                  <w:kern w:val="0"/>
                  <w:sz w:val="18"/>
                  <w:szCs w:val="18"/>
                </w:rPr>
                <w:t>38</w:t>
              </w:r>
              <w:r w:rsidRPr="00C83A41">
                <w:rPr>
                  <w:rFonts w:hint="eastAsia"/>
                  <w:kern w:val="0"/>
                  <w:sz w:val="18"/>
                  <w:szCs w:val="18"/>
                </w:rPr>
                <w:t>℃</w:t>
              </w:r>
            </w:smartTag>
            <w:r w:rsidRPr="00C83A41">
              <w:rPr>
                <w:rFonts w:hint="eastAsia"/>
                <w:kern w:val="0"/>
                <w:sz w:val="18"/>
                <w:szCs w:val="18"/>
              </w:rPr>
              <w:t>，湿度≤</w:t>
            </w:r>
            <w:r w:rsidRPr="00C83A41">
              <w:rPr>
                <w:rFonts w:hint="eastAsia"/>
                <w:kern w:val="0"/>
                <w:sz w:val="18"/>
                <w:szCs w:val="18"/>
              </w:rPr>
              <w:t>80%</w:t>
            </w:r>
          </w:p>
        </w:tc>
        <w:tc>
          <w:tcPr>
            <w:tcW w:w="0" w:type="auto"/>
            <w:vAlign w:val="center"/>
          </w:tcPr>
          <w:p w:rsidR="00872020" w:rsidRPr="00C83A41" w:rsidRDefault="00872020" w:rsidP="00BC1C10">
            <w:pPr>
              <w:jc w:val="center"/>
              <w:rPr>
                <w:kern w:val="0"/>
                <w:sz w:val="18"/>
                <w:szCs w:val="18"/>
              </w:rPr>
            </w:pPr>
            <w:r w:rsidRPr="00C83A41">
              <w:rPr>
                <w:rFonts w:hint="eastAsia"/>
                <w:sz w:val="18"/>
                <w:szCs w:val="18"/>
              </w:rPr>
              <w:t>——</w:t>
            </w:r>
          </w:p>
        </w:tc>
        <w:tc>
          <w:tcPr>
            <w:tcW w:w="0" w:type="auto"/>
            <w:vAlign w:val="center"/>
          </w:tcPr>
          <w:p w:rsidR="00872020" w:rsidRPr="00C83A41" w:rsidRDefault="00872020" w:rsidP="00BC1C10">
            <w:pPr>
              <w:jc w:val="center"/>
              <w:rPr>
                <w:kern w:val="0"/>
                <w:sz w:val="18"/>
                <w:szCs w:val="18"/>
              </w:rPr>
            </w:pPr>
            <w:r w:rsidRPr="00C83A41">
              <w:rPr>
                <w:rFonts w:hint="eastAsia"/>
                <w:kern w:val="0"/>
                <w:sz w:val="18"/>
                <w:szCs w:val="18"/>
              </w:rPr>
              <w:t>——</w:t>
            </w:r>
          </w:p>
        </w:tc>
        <w:tc>
          <w:tcPr>
            <w:tcW w:w="1131" w:type="dxa"/>
            <w:vAlign w:val="center"/>
          </w:tcPr>
          <w:p w:rsidR="00872020" w:rsidRPr="00C83A41" w:rsidRDefault="00872020" w:rsidP="00BC1C10">
            <w:pPr>
              <w:jc w:val="center"/>
              <w:rPr>
                <w:kern w:val="0"/>
                <w:sz w:val="18"/>
                <w:szCs w:val="18"/>
              </w:rPr>
            </w:pPr>
            <w:r w:rsidRPr="00C83A41">
              <w:rPr>
                <w:rFonts w:hint="eastAsia"/>
                <w:kern w:val="0"/>
                <w:sz w:val="18"/>
                <w:szCs w:val="18"/>
              </w:rPr>
              <w:t>2.6</w:t>
            </w:r>
          </w:p>
        </w:tc>
        <w:tc>
          <w:tcPr>
            <w:tcW w:w="1890" w:type="dxa"/>
            <w:gridSpan w:val="2"/>
            <w:vAlign w:val="center"/>
          </w:tcPr>
          <w:p w:rsidR="00872020" w:rsidRPr="00C83A41" w:rsidRDefault="00872020" w:rsidP="00BC1C10">
            <w:pPr>
              <w:jc w:val="center"/>
              <w:rPr>
                <w:kern w:val="0"/>
                <w:sz w:val="18"/>
                <w:szCs w:val="18"/>
              </w:rPr>
            </w:pPr>
            <w:r w:rsidRPr="00C83A41">
              <w:rPr>
                <w:rFonts w:hint="eastAsia"/>
                <w:sz w:val="18"/>
                <w:szCs w:val="18"/>
              </w:rPr>
              <w:t>a.c.220V</w:t>
            </w:r>
            <w:r w:rsidRPr="00C83A41">
              <w:rPr>
                <w:rFonts w:hint="eastAsia"/>
                <w:sz w:val="18"/>
                <w:szCs w:val="18"/>
              </w:rPr>
              <w:t>、</w:t>
            </w:r>
            <w:r w:rsidRPr="00C83A41">
              <w:rPr>
                <w:rFonts w:hint="eastAsia"/>
                <w:sz w:val="18"/>
                <w:szCs w:val="18"/>
              </w:rPr>
              <w:t>50Hz</w:t>
            </w:r>
          </w:p>
        </w:tc>
      </w:tr>
      <w:tr w:rsidR="00872020" w:rsidRPr="00C83A41" w:rsidTr="00CF70B0">
        <w:trPr>
          <w:trHeight w:val="465"/>
          <w:jc w:val="center"/>
        </w:trPr>
        <w:tc>
          <w:tcPr>
            <w:tcW w:w="878" w:type="dxa"/>
            <w:vAlign w:val="center"/>
          </w:tcPr>
          <w:p w:rsidR="00872020" w:rsidRPr="00C83A41" w:rsidRDefault="00872020" w:rsidP="00BC1C10">
            <w:pPr>
              <w:jc w:val="center"/>
              <w:rPr>
                <w:sz w:val="18"/>
                <w:szCs w:val="18"/>
              </w:rPr>
            </w:pPr>
            <w:r w:rsidRPr="00C83A41">
              <w:rPr>
                <w:rFonts w:hint="eastAsia"/>
                <w:sz w:val="18"/>
                <w:szCs w:val="18"/>
              </w:rPr>
              <w:t>湿热贮存</w:t>
            </w:r>
          </w:p>
          <w:p w:rsidR="00872020" w:rsidRPr="00C83A41" w:rsidRDefault="00872020" w:rsidP="00BC1C10">
            <w:pPr>
              <w:jc w:val="center"/>
              <w:rPr>
                <w:sz w:val="18"/>
                <w:szCs w:val="18"/>
              </w:rPr>
            </w:pPr>
            <w:r w:rsidRPr="00C83A41">
              <w:rPr>
                <w:rFonts w:hint="eastAsia"/>
                <w:sz w:val="18"/>
                <w:szCs w:val="18"/>
              </w:rPr>
              <w:t>试</w:t>
            </w:r>
            <w:r w:rsidRPr="00C83A41">
              <w:rPr>
                <w:rFonts w:hint="eastAsia"/>
                <w:sz w:val="18"/>
                <w:szCs w:val="18"/>
              </w:rPr>
              <w:t xml:space="preserve">    </w:t>
            </w:r>
            <w:r w:rsidRPr="00C83A41">
              <w:rPr>
                <w:rFonts w:hint="eastAsia"/>
                <w:sz w:val="18"/>
                <w:szCs w:val="18"/>
              </w:rPr>
              <w:t>验</w:t>
            </w:r>
          </w:p>
        </w:tc>
        <w:tc>
          <w:tcPr>
            <w:tcW w:w="624" w:type="dxa"/>
            <w:vAlign w:val="center"/>
          </w:tcPr>
          <w:p w:rsidR="00872020" w:rsidRPr="00C83A41" w:rsidRDefault="00872020" w:rsidP="00BC1C10">
            <w:pPr>
              <w:jc w:val="center"/>
              <w:rPr>
                <w:kern w:val="0"/>
                <w:sz w:val="18"/>
                <w:szCs w:val="18"/>
              </w:rPr>
            </w:pPr>
            <w:r w:rsidRPr="00C83A41">
              <w:rPr>
                <w:rFonts w:hint="eastAsia"/>
                <w:kern w:val="0"/>
                <w:sz w:val="18"/>
                <w:szCs w:val="18"/>
              </w:rPr>
              <w:t>48</w:t>
            </w:r>
          </w:p>
        </w:tc>
        <w:tc>
          <w:tcPr>
            <w:tcW w:w="0" w:type="auto"/>
            <w:vAlign w:val="center"/>
          </w:tcPr>
          <w:p w:rsidR="00872020" w:rsidRPr="00C83A41" w:rsidRDefault="00872020" w:rsidP="00BC1C10">
            <w:pPr>
              <w:jc w:val="center"/>
              <w:rPr>
                <w:kern w:val="0"/>
                <w:sz w:val="18"/>
                <w:szCs w:val="18"/>
              </w:rPr>
            </w:pPr>
            <w:r w:rsidRPr="00C83A41">
              <w:rPr>
                <w:rFonts w:hint="eastAsia"/>
                <w:kern w:val="0"/>
                <w:sz w:val="18"/>
                <w:szCs w:val="18"/>
              </w:rPr>
              <w:t>12</w:t>
            </w:r>
          </w:p>
        </w:tc>
        <w:tc>
          <w:tcPr>
            <w:tcW w:w="0" w:type="auto"/>
            <w:vAlign w:val="center"/>
          </w:tcPr>
          <w:p w:rsidR="00872020" w:rsidRPr="00C83A41" w:rsidRDefault="00872020" w:rsidP="00BC1C10">
            <w:pPr>
              <w:jc w:val="center"/>
              <w:rPr>
                <w:sz w:val="18"/>
                <w:szCs w:val="18"/>
              </w:rPr>
            </w:pPr>
            <w:r w:rsidRPr="00C83A41">
              <w:rPr>
                <w:rFonts w:hint="eastAsia"/>
                <w:sz w:val="18"/>
                <w:szCs w:val="18"/>
              </w:rPr>
              <w:t>试验后通电</w:t>
            </w:r>
          </w:p>
        </w:tc>
        <w:tc>
          <w:tcPr>
            <w:tcW w:w="985" w:type="dxa"/>
            <w:vAlign w:val="center"/>
          </w:tcPr>
          <w:p w:rsidR="00872020" w:rsidRPr="00C83A41" w:rsidRDefault="00872020" w:rsidP="00BC1C10">
            <w:pPr>
              <w:jc w:val="center"/>
              <w:rPr>
                <w:kern w:val="0"/>
                <w:sz w:val="18"/>
                <w:szCs w:val="18"/>
              </w:rPr>
            </w:pPr>
            <w:smartTag w:uri="urn:schemas-microsoft-com:office:smarttags" w:element="chmetcnv">
              <w:smartTagPr>
                <w:attr w:name="TCSC" w:val="0"/>
                <w:attr w:name="NumberType" w:val="1"/>
                <w:attr w:name="Negative" w:val="False"/>
                <w:attr w:name="HasSpace" w:val="False"/>
                <w:attr w:name="SourceValue" w:val="40"/>
                <w:attr w:name="UnitName" w:val="℃"/>
              </w:smartTagPr>
              <w:r w:rsidRPr="00C83A41">
                <w:rPr>
                  <w:rFonts w:hint="eastAsia"/>
                  <w:kern w:val="0"/>
                  <w:sz w:val="18"/>
                  <w:szCs w:val="18"/>
                </w:rPr>
                <w:t>40</w:t>
              </w:r>
              <w:r w:rsidRPr="00C83A41">
                <w:rPr>
                  <w:rFonts w:hint="eastAsia"/>
                  <w:kern w:val="0"/>
                  <w:sz w:val="18"/>
                  <w:szCs w:val="18"/>
                </w:rPr>
                <w:t>℃</w:t>
              </w:r>
            </w:smartTag>
            <w:r w:rsidRPr="00C83A41">
              <w:rPr>
                <w:rFonts w:hint="eastAsia"/>
                <w:kern w:val="0"/>
                <w:sz w:val="18"/>
                <w:szCs w:val="18"/>
              </w:rPr>
              <w:t>，湿度≤</w:t>
            </w:r>
            <w:r w:rsidRPr="00C83A41">
              <w:rPr>
                <w:rFonts w:hint="eastAsia"/>
                <w:kern w:val="0"/>
                <w:sz w:val="18"/>
                <w:szCs w:val="18"/>
              </w:rPr>
              <w:t>93%</w:t>
            </w:r>
          </w:p>
        </w:tc>
        <w:tc>
          <w:tcPr>
            <w:tcW w:w="0" w:type="auto"/>
            <w:vAlign w:val="center"/>
          </w:tcPr>
          <w:p w:rsidR="00872020" w:rsidRPr="00C83A41" w:rsidRDefault="00872020" w:rsidP="00BC1C10">
            <w:pPr>
              <w:jc w:val="center"/>
              <w:rPr>
                <w:kern w:val="0"/>
                <w:sz w:val="18"/>
                <w:szCs w:val="18"/>
              </w:rPr>
            </w:pPr>
            <w:r w:rsidRPr="00C83A41">
              <w:rPr>
                <w:rFonts w:hint="eastAsia"/>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w:t>
            </w:r>
          </w:p>
        </w:tc>
        <w:tc>
          <w:tcPr>
            <w:tcW w:w="1131" w:type="dxa"/>
            <w:vAlign w:val="center"/>
          </w:tcPr>
          <w:p w:rsidR="00872020" w:rsidRPr="00C83A41" w:rsidRDefault="00872020" w:rsidP="00BC1C10">
            <w:pPr>
              <w:jc w:val="center"/>
              <w:rPr>
                <w:kern w:val="0"/>
                <w:sz w:val="18"/>
                <w:szCs w:val="18"/>
              </w:rPr>
            </w:pPr>
            <w:r w:rsidRPr="00C83A41">
              <w:rPr>
                <w:rFonts w:hint="eastAsia"/>
                <w:kern w:val="0"/>
                <w:sz w:val="18"/>
                <w:szCs w:val="18"/>
              </w:rPr>
              <w:t>2.6</w:t>
            </w:r>
          </w:p>
        </w:tc>
        <w:tc>
          <w:tcPr>
            <w:tcW w:w="1890" w:type="dxa"/>
            <w:gridSpan w:val="2"/>
            <w:vAlign w:val="center"/>
          </w:tcPr>
          <w:p w:rsidR="00872020" w:rsidRPr="00C83A41" w:rsidRDefault="00872020" w:rsidP="00BC1C10">
            <w:pPr>
              <w:jc w:val="center"/>
              <w:rPr>
                <w:kern w:val="0"/>
                <w:sz w:val="18"/>
                <w:szCs w:val="18"/>
              </w:rPr>
            </w:pPr>
            <w:r w:rsidRPr="00C83A41">
              <w:rPr>
                <w:rFonts w:hint="eastAsia"/>
                <w:sz w:val="18"/>
                <w:szCs w:val="18"/>
              </w:rPr>
              <w:t>a.c.220V</w:t>
            </w:r>
            <w:r w:rsidRPr="00C83A41">
              <w:rPr>
                <w:rFonts w:hint="eastAsia"/>
                <w:sz w:val="18"/>
                <w:szCs w:val="18"/>
              </w:rPr>
              <w:t>、</w:t>
            </w:r>
            <w:r w:rsidRPr="00C83A41">
              <w:rPr>
                <w:rFonts w:hint="eastAsia"/>
                <w:sz w:val="18"/>
                <w:szCs w:val="18"/>
              </w:rPr>
              <w:t>50Hz</w:t>
            </w:r>
          </w:p>
        </w:tc>
      </w:tr>
      <w:tr w:rsidR="00872020" w:rsidRPr="00C83A41" w:rsidTr="00CF70B0">
        <w:trPr>
          <w:trHeight w:val="458"/>
          <w:jc w:val="center"/>
        </w:trPr>
        <w:tc>
          <w:tcPr>
            <w:tcW w:w="878" w:type="dxa"/>
            <w:vAlign w:val="center"/>
          </w:tcPr>
          <w:p w:rsidR="00872020" w:rsidRPr="00C83A41" w:rsidRDefault="00872020" w:rsidP="00BC1C10">
            <w:pPr>
              <w:jc w:val="center"/>
              <w:rPr>
                <w:sz w:val="18"/>
                <w:szCs w:val="18"/>
              </w:rPr>
            </w:pPr>
            <w:r w:rsidRPr="00C83A41">
              <w:rPr>
                <w:rFonts w:hint="eastAsia"/>
                <w:sz w:val="18"/>
                <w:szCs w:val="18"/>
              </w:rPr>
              <w:t>振动</w:t>
            </w:r>
            <w:r w:rsidR="001B069C">
              <w:rPr>
                <w:rFonts w:hint="eastAsia"/>
                <w:sz w:val="18"/>
                <w:szCs w:val="18"/>
              </w:rPr>
              <w:t>、</w:t>
            </w:r>
            <w:r w:rsidR="001B069C" w:rsidRPr="00C83A41">
              <w:rPr>
                <w:rFonts w:hint="eastAsia"/>
                <w:sz w:val="18"/>
                <w:szCs w:val="18"/>
              </w:rPr>
              <w:t>碰撞</w:t>
            </w:r>
            <w:r w:rsidRPr="00C83A41">
              <w:rPr>
                <w:rFonts w:hint="eastAsia"/>
                <w:sz w:val="18"/>
                <w:szCs w:val="18"/>
              </w:rPr>
              <w:t>试验</w:t>
            </w:r>
          </w:p>
        </w:tc>
        <w:tc>
          <w:tcPr>
            <w:tcW w:w="1182" w:type="dxa"/>
            <w:gridSpan w:val="2"/>
            <w:vAlign w:val="center"/>
          </w:tcPr>
          <w:p w:rsidR="00872020" w:rsidRPr="00C83A41" w:rsidRDefault="00872020" w:rsidP="00BC1C10">
            <w:pPr>
              <w:jc w:val="center"/>
              <w:rPr>
                <w:sz w:val="18"/>
                <w:szCs w:val="18"/>
              </w:rPr>
            </w:pPr>
            <w:r w:rsidRPr="00C83A41">
              <w:rPr>
                <w:rFonts w:hint="eastAsia"/>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试验后通电</w:t>
            </w:r>
          </w:p>
        </w:tc>
        <w:tc>
          <w:tcPr>
            <w:tcW w:w="985" w:type="dxa"/>
            <w:vAlign w:val="center"/>
          </w:tcPr>
          <w:p w:rsidR="00872020" w:rsidRPr="00C83A41" w:rsidRDefault="00872020" w:rsidP="00BC1C10">
            <w:pPr>
              <w:jc w:val="center"/>
              <w:rPr>
                <w:sz w:val="18"/>
                <w:szCs w:val="18"/>
              </w:rPr>
            </w:pPr>
            <w:r w:rsidRPr="00C83A41">
              <w:rPr>
                <w:rFonts w:hint="eastAsia"/>
                <w:sz w:val="18"/>
                <w:szCs w:val="18"/>
              </w:rPr>
              <w:t>基准试验条件</w:t>
            </w:r>
          </w:p>
        </w:tc>
        <w:tc>
          <w:tcPr>
            <w:tcW w:w="0" w:type="auto"/>
            <w:vAlign w:val="center"/>
          </w:tcPr>
          <w:p w:rsidR="00872020" w:rsidRPr="00C83A41" w:rsidRDefault="00872020" w:rsidP="00BC1C10">
            <w:pPr>
              <w:jc w:val="center"/>
              <w:rPr>
                <w:kern w:val="0"/>
                <w:sz w:val="18"/>
                <w:szCs w:val="18"/>
              </w:rPr>
            </w:pPr>
            <w:r w:rsidRPr="00C83A41">
              <w:rPr>
                <w:rFonts w:hint="eastAsia"/>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w:t>
            </w:r>
          </w:p>
        </w:tc>
        <w:tc>
          <w:tcPr>
            <w:tcW w:w="1131" w:type="dxa"/>
            <w:vAlign w:val="center"/>
          </w:tcPr>
          <w:p w:rsidR="00872020" w:rsidRPr="00C83A41" w:rsidRDefault="00872020" w:rsidP="00BC1C10">
            <w:pPr>
              <w:jc w:val="center"/>
              <w:rPr>
                <w:kern w:val="0"/>
                <w:sz w:val="18"/>
                <w:szCs w:val="18"/>
              </w:rPr>
            </w:pPr>
            <w:r w:rsidRPr="00C83A41">
              <w:rPr>
                <w:rFonts w:hint="eastAsia"/>
                <w:kern w:val="0"/>
                <w:sz w:val="18"/>
                <w:szCs w:val="18"/>
              </w:rPr>
              <w:t>2.</w:t>
            </w:r>
            <w:r w:rsidR="001B069C">
              <w:rPr>
                <w:rFonts w:hint="eastAsia"/>
                <w:kern w:val="0"/>
                <w:sz w:val="18"/>
                <w:szCs w:val="18"/>
              </w:rPr>
              <w:t>1</w:t>
            </w:r>
            <w:r w:rsidRPr="00C83A41">
              <w:rPr>
                <w:rFonts w:hint="eastAsia"/>
                <w:kern w:val="0"/>
                <w:sz w:val="18"/>
                <w:szCs w:val="18"/>
              </w:rPr>
              <w:t>6</w:t>
            </w:r>
          </w:p>
        </w:tc>
        <w:tc>
          <w:tcPr>
            <w:tcW w:w="1890" w:type="dxa"/>
            <w:gridSpan w:val="2"/>
            <w:vAlign w:val="center"/>
          </w:tcPr>
          <w:p w:rsidR="00872020" w:rsidRPr="00C83A41" w:rsidRDefault="00872020" w:rsidP="00BC1C10">
            <w:pPr>
              <w:jc w:val="center"/>
              <w:rPr>
                <w:kern w:val="0"/>
                <w:sz w:val="18"/>
                <w:szCs w:val="18"/>
              </w:rPr>
            </w:pPr>
            <w:r w:rsidRPr="00C83A41">
              <w:rPr>
                <w:rFonts w:hint="eastAsia"/>
                <w:sz w:val="18"/>
                <w:szCs w:val="18"/>
              </w:rPr>
              <w:t>a.c.220V</w:t>
            </w:r>
            <w:r w:rsidRPr="00C83A41">
              <w:rPr>
                <w:rFonts w:hint="eastAsia"/>
                <w:sz w:val="18"/>
                <w:szCs w:val="18"/>
              </w:rPr>
              <w:t>、</w:t>
            </w:r>
            <w:r w:rsidRPr="00C83A41">
              <w:rPr>
                <w:rFonts w:hint="eastAsia"/>
                <w:sz w:val="18"/>
                <w:szCs w:val="18"/>
              </w:rPr>
              <w:t>50Hz</w:t>
            </w:r>
          </w:p>
        </w:tc>
      </w:tr>
      <w:tr w:rsidR="00872020" w:rsidRPr="00C83A41" w:rsidTr="00CF70B0">
        <w:trPr>
          <w:trHeight w:val="456"/>
          <w:jc w:val="center"/>
        </w:trPr>
        <w:tc>
          <w:tcPr>
            <w:tcW w:w="878" w:type="dxa"/>
            <w:vAlign w:val="center"/>
          </w:tcPr>
          <w:p w:rsidR="00872020" w:rsidRPr="00C83A41" w:rsidRDefault="00872020" w:rsidP="00BC1C10">
            <w:pPr>
              <w:jc w:val="center"/>
              <w:rPr>
                <w:sz w:val="18"/>
                <w:szCs w:val="18"/>
              </w:rPr>
            </w:pPr>
            <w:r w:rsidRPr="00C83A41">
              <w:rPr>
                <w:rFonts w:hint="eastAsia"/>
                <w:sz w:val="18"/>
                <w:szCs w:val="18"/>
              </w:rPr>
              <w:t>运输试验</w:t>
            </w:r>
          </w:p>
        </w:tc>
        <w:tc>
          <w:tcPr>
            <w:tcW w:w="1182" w:type="dxa"/>
            <w:gridSpan w:val="2"/>
            <w:vAlign w:val="center"/>
          </w:tcPr>
          <w:p w:rsidR="00872020" w:rsidRPr="00C83A41" w:rsidRDefault="00872020" w:rsidP="00BC1C10">
            <w:pPr>
              <w:jc w:val="center"/>
              <w:rPr>
                <w:sz w:val="18"/>
                <w:szCs w:val="18"/>
              </w:rPr>
            </w:pPr>
            <w:r w:rsidRPr="00C83A41">
              <w:rPr>
                <w:rFonts w:hint="eastAsia"/>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试验后通电</w:t>
            </w:r>
          </w:p>
        </w:tc>
        <w:tc>
          <w:tcPr>
            <w:tcW w:w="985" w:type="dxa"/>
            <w:vAlign w:val="center"/>
          </w:tcPr>
          <w:p w:rsidR="00872020" w:rsidRPr="00C83A41" w:rsidRDefault="00872020" w:rsidP="00BC1C10">
            <w:pPr>
              <w:jc w:val="center"/>
              <w:rPr>
                <w:sz w:val="18"/>
                <w:szCs w:val="18"/>
              </w:rPr>
            </w:pPr>
            <w:r w:rsidRPr="00C83A41">
              <w:rPr>
                <w:rFonts w:hint="eastAsia"/>
                <w:sz w:val="18"/>
                <w:szCs w:val="18"/>
              </w:rPr>
              <w:t>基准试验条件</w:t>
            </w:r>
          </w:p>
        </w:tc>
        <w:tc>
          <w:tcPr>
            <w:tcW w:w="0" w:type="auto"/>
            <w:vAlign w:val="center"/>
          </w:tcPr>
          <w:p w:rsidR="00872020" w:rsidRPr="00C83A41" w:rsidRDefault="00872020" w:rsidP="00BC1C10">
            <w:pPr>
              <w:jc w:val="center"/>
              <w:rPr>
                <w:kern w:val="0"/>
                <w:sz w:val="18"/>
                <w:szCs w:val="18"/>
              </w:rPr>
            </w:pPr>
            <w:r w:rsidRPr="00C83A41">
              <w:rPr>
                <w:rFonts w:hint="eastAsia"/>
                <w:sz w:val="18"/>
                <w:szCs w:val="18"/>
              </w:rPr>
              <w:t>——</w:t>
            </w:r>
          </w:p>
        </w:tc>
        <w:tc>
          <w:tcPr>
            <w:tcW w:w="0" w:type="auto"/>
            <w:vAlign w:val="center"/>
          </w:tcPr>
          <w:p w:rsidR="00872020" w:rsidRPr="00C83A41" w:rsidRDefault="00872020" w:rsidP="00BC1C10">
            <w:pPr>
              <w:jc w:val="center"/>
              <w:rPr>
                <w:sz w:val="18"/>
                <w:szCs w:val="18"/>
              </w:rPr>
            </w:pPr>
            <w:r w:rsidRPr="00C83A41">
              <w:rPr>
                <w:rFonts w:hint="eastAsia"/>
                <w:sz w:val="18"/>
                <w:szCs w:val="18"/>
              </w:rPr>
              <w:t>——</w:t>
            </w:r>
          </w:p>
        </w:tc>
        <w:tc>
          <w:tcPr>
            <w:tcW w:w="1131" w:type="dxa"/>
            <w:vAlign w:val="center"/>
          </w:tcPr>
          <w:p w:rsidR="00872020" w:rsidRPr="00C83A41" w:rsidRDefault="00872020" w:rsidP="00BC1C10">
            <w:pPr>
              <w:jc w:val="center"/>
              <w:rPr>
                <w:kern w:val="0"/>
                <w:sz w:val="18"/>
                <w:szCs w:val="18"/>
              </w:rPr>
            </w:pPr>
            <w:r w:rsidRPr="00C83A41">
              <w:rPr>
                <w:rFonts w:hint="eastAsia"/>
                <w:kern w:val="0"/>
                <w:sz w:val="18"/>
                <w:szCs w:val="18"/>
              </w:rPr>
              <w:t>2.3</w:t>
            </w:r>
            <w:r w:rsidRPr="00C83A41">
              <w:rPr>
                <w:rFonts w:hint="eastAsia"/>
                <w:kern w:val="0"/>
                <w:sz w:val="18"/>
                <w:szCs w:val="18"/>
              </w:rPr>
              <w:t>、</w:t>
            </w:r>
            <w:r w:rsidRPr="00C83A41">
              <w:rPr>
                <w:rFonts w:hint="eastAsia"/>
                <w:kern w:val="0"/>
                <w:sz w:val="18"/>
                <w:szCs w:val="18"/>
              </w:rPr>
              <w:t>2.14</w:t>
            </w:r>
            <w:r w:rsidRPr="00C83A41">
              <w:rPr>
                <w:rFonts w:hint="eastAsia"/>
                <w:kern w:val="0"/>
                <w:sz w:val="18"/>
                <w:szCs w:val="18"/>
              </w:rPr>
              <w:t>、</w:t>
            </w:r>
            <w:r w:rsidRPr="00C83A41">
              <w:rPr>
                <w:rFonts w:hint="eastAsia"/>
                <w:kern w:val="0"/>
                <w:sz w:val="18"/>
                <w:szCs w:val="18"/>
              </w:rPr>
              <w:t>2.20</w:t>
            </w:r>
            <w:r w:rsidRPr="00C83A41">
              <w:rPr>
                <w:rFonts w:hint="eastAsia"/>
                <w:sz w:val="18"/>
                <w:szCs w:val="18"/>
              </w:rPr>
              <w:t>除外</w:t>
            </w:r>
          </w:p>
        </w:tc>
        <w:tc>
          <w:tcPr>
            <w:tcW w:w="1890" w:type="dxa"/>
            <w:gridSpan w:val="2"/>
            <w:vAlign w:val="center"/>
          </w:tcPr>
          <w:p w:rsidR="00872020" w:rsidRPr="00C83A41" w:rsidRDefault="00872020" w:rsidP="00BC1C10">
            <w:pPr>
              <w:jc w:val="center"/>
              <w:rPr>
                <w:kern w:val="0"/>
                <w:sz w:val="18"/>
                <w:szCs w:val="18"/>
              </w:rPr>
            </w:pPr>
            <w:r w:rsidRPr="00C83A41">
              <w:rPr>
                <w:rFonts w:hint="eastAsia"/>
                <w:sz w:val="18"/>
                <w:szCs w:val="18"/>
              </w:rPr>
              <w:t>a.c.220V</w:t>
            </w:r>
            <w:r w:rsidRPr="00C83A41">
              <w:rPr>
                <w:rFonts w:hint="eastAsia"/>
                <w:sz w:val="18"/>
                <w:szCs w:val="18"/>
              </w:rPr>
              <w:t>、</w:t>
            </w:r>
            <w:r w:rsidRPr="00C83A41">
              <w:rPr>
                <w:rFonts w:hint="eastAsia"/>
                <w:sz w:val="18"/>
                <w:szCs w:val="18"/>
              </w:rPr>
              <w:t>50Hz</w:t>
            </w:r>
          </w:p>
        </w:tc>
      </w:tr>
      <w:tr w:rsidR="00872020" w:rsidRPr="00C83A41" w:rsidTr="00CF70B0">
        <w:trPr>
          <w:trHeight w:val="456"/>
          <w:jc w:val="center"/>
        </w:trPr>
        <w:tc>
          <w:tcPr>
            <w:tcW w:w="8171" w:type="dxa"/>
            <w:gridSpan w:val="10"/>
            <w:vAlign w:val="center"/>
          </w:tcPr>
          <w:p w:rsidR="00872020" w:rsidRPr="00C83A41" w:rsidRDefault="00872020" w:rsidP="00BC1C10">
            <w:pPr>
              <w:rPr>
                <w:sz w:val="18"/>
                <w:szCs w:val="18"/>
              </w:rPr>
            </w:pPr>
            <w:r w:rsidRPr="00C83A41">
              <w:rPr>
                <w:rFonts w:hint="eastAsia"/>
                <w:sz w:val="18"/>
                <w:szCs w:val="18"/>
              </w:rPr>
              <w:t>备注：装置有液晶触摸屏，低温贮存试验采用</w:t>
            </w:r>
            <w:r w:rsidRPr="00C83A41">
              <w:rPr>
                <w:rFonts w:hint="eastAsia"/>
                <w:sz w:val="18"/>
                <w:szCs w:val="18"/>
              </w:rPr>
              <w:t>-20</w:t>
            </w:r>
            <w:r w:rsidRPr="00C83A41">
              <w:rPr>
                <w:rFonts w:hint="eastAsia"/>
                <w:sz w:val="18"/>
                <w:szCs w:val="18"/>
              </w:rPr>
              <w:t>℃。</w:t>
            </w:r>
          </w:p>
        </w:tc>
      </w:tr>
    </w:tbl>
    <w:p w:rsidR="00872020" w:rsidRPr="00C83A41" w:rsidRDefault="00872020" w:rsidP="00EC707F">
      <w:pPr>
        <w:spacing w:line="460" w:lineRule="exact"/>
        <w:ind w:firstLineChars="200" w:firstLine="480"/>
        <w:rPr>
          <w:rFonts w:ascii="宋体" w:hAnsi="宋体" w:cs="宋体"/>
          <w:kern w:val="0"/>
          <w:sz w:val="24"/>
          <w:szCs w:val="24"/>
        </w:rPr>
      </w:pP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注1）：“--”表示该条款不适用。</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注2）：“√”表示该条款适用。</w:t>
      </w:r>
    </w:p>
    <w:p w:rsidR="00363B65" w:rsidRPr="00C83A41" w:rsidRDefault="00363B65" w:rsidP="00363B65">
      <w:pPr>
        <w:spacing w:line="460" w:lineRule="exact"/>
        <w:rPr>
          <w:rFonts w:ascii="宋体" w:hAnsi="宋体" w:cs="宋体"/>
          <w:kern w:val="0"/>
          <w:sz w:val="24"/>
          <w:szCs w:val="24"/>
        </w:rPr>
      </w:pPr>
    </w:p>
    <w:p w:rsidR="00860D5F" w:rsidRPr="00C83A41" w:rsidRDefault="00860D5F" w:rsidP="00363B65">
      <w:pPr>
        <w:spacing w:line="460" w:lineRule="exact"/>
        <w:rPr>
          <w:rFonts w:ascii="宋体" w:hAnsi="宋体" w:cs="宋体"/>
          <w:kern w:val="0"/>
          <w:sz w:val="24"/>
          <w:szCs w:val="24"/>
        </w:rPr>
      </w:pPr>
      <w:r w:rsidRPr="00C83A41">
        <w:rPr>
          <w:rFonts w:ascii="宋体" w:hAnsi="宋体" w:cs="宋体" w:hint="eastAsia"/>
          <w:kern w:val="0"/>
          <w:sz w:val="24"/>
          <w:szCs w:val="24"/>
        </w:rPr>
        <w:t>3.20 电磁兼容试验</w:t>
      </w:r>
    </w:p>
    <w:p w:rsidR="00860D5F" w:rsidRPr="00C83A41" w:rsidRDefault="00860D5F" w:rsidP="00363B65">
      <w:pPr>
        <w:spacing w:line="460" w:lineRule="exact"/>
        <w:rPr>
          <w:rFonts w:ascii="宋体" w:hAnsi="宋体" w:cs="宋体"/>
          <w:kern w:val="0"/>
          <w:sz w:val="24"/>
          <w:szCs w:val="24"/>
        </w:rPr>
      </w:pPr>
      <w:r w:rsidRPr="00C83A41">
        <w:rPr>
          <w:rFonts w:ascii="宋体" w:hAnsi="宋体" w:cs="宋体" w:hint="eastAsia"/>
          <w:kern w:val="0"/>
          <w:sz w:val="24"/>
          <w:szCs w:val="24"/>
        </w:rPr>
        <w:t xml:space="preserve">    按YY 0505-2012规定方法进行试验，应符合2.20的要求。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w:t>
      </w:r>
      <w:r w:rsidR="00860D5F" w:rsidRPr="00C83A41">
        <w:rPr>
          <w:rFonts w:ascii="宋体" w:hAnsi="宋体" w:cs="宋体" w:hint="eastAsia"/>
          <w:kern w:val="0"/>
          <w:sz w:val="24"/>
          <w:szCs w:val="24"/>
        </w:rPr>
        <w:t>1</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血压计试验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按YY 0667-2008的规定内容进行，结果应符合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.2</w:t>
      </w:r>
      <w:r w:rsidR="00860D5F" w:rsidRPr="00C83A41">
        <w:rPr>
          <w:rFonts w:ascii="宋体" w:hAnsi="宋体" w:cs="宋体" w:hint="eastAsia"/>
          <w:kern w:val="0"/>
          <w:sz w:val="24"/>
          <w:szCs w:val="24"/>
        </w:rPr>
        <w:t>1</w:t>
      </w:r>
      <w:r w:rsidRPr="00C83A41">
        <w:rPr>
          <w:rFonts w:ascii="宋体" w:hAnsi="宋体" w:cs="宋体" w:hint="eastAsia"/>
          <w:kern w:val="0"/>
          <w:sz w:val="24"/>
          <w:szCs w:val="24"/>
        </w:rPr>
        <w:t>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w:t>
      </w:r>
      <w:r w:rsidR="00860D5F" w:rsidRPr="00C83A41">
        <w:rPr>
          <w:rFonts w:ascii="宋体" w:hAnsi="宋体" w:cs="宋体" w:hint="eastAsia"/>
          <w:kern w:val="0"/>
          <w:sz w:val="24"/>
          <w:szCs w:val="24"/>
        </w:rPr>
        <w:t>2</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血温显示试验</w:t>
      </w:r>
    </w:p>
    <w:p w:rsidR="00363B65" w:rsidRPr="00C83A41" w:rsidRDefault="00F254F3" w:rsidP="00EC707F">
      <w:pPr>
        <w:spacing w:line="460" w:lineRule="exact"/>
        <w:ind w:firstLineChars="200" w:firstLine="480"/>
        <w:rPr>
          <w:rFonts w:ascii="宋体" w:hAnsi="宋体" w:cs="宋体"/>
          <w:kern w:val="0"/>
          <w:sz w:val="24"/>
          <w:szCs w:val="24"/>
        </w:rPr>
      </w:pPr>
      <w:ins w:id="270" w:author="吕朱莹" w:date="2017-11-09T14:57:00Z">
        <w:r w:rsidRPr="00C83A41">
          <w:rPr>
            <w:rFonts w:ascii="宋体" w:hAnsi="宋体" w:cs="宋体" w:hint="eastAsia"/>
            <w:kern w:val="0"/>
            <w:sz w:val="24"/>
            <w:szCs w:val="24"/>
          </w:rPr>
          <w:t>往体外循环管路中</w:t>
        </w:r>
        <w:r>
          <w:rPr>
            <w:rFonts w:ascii="宋体" w:hAnsi="宋体" w:cs="宋体" w:hint="eastAsia"/>
            <w:kern w:val="0"/>
            <w:sz w:val="24"/>
            <w:szCs w:val="24"/>
          </w:rPr>
          <w:t>分别</w:t>
        </w:r>
        <w:r w:rsidRPr="00C83A41">
          <w:rPr>
            <w:rFonts w:ascii="宋体" w:hAnsi="宋体" w:cs="宋体" w:hint="eastAsia"/>
            <w:kern w:val="0"/>
            <w:sz w:val="24"/>
            <w:szCs w:val="24"/>
          </w:rPr>
          <w:t>接入3</w:t>
        </w:r>
        <w:r>
          <w:rPr>
            <w:rFonts w:ascii="宋体" w:hAnsi="宋体" w:cs="宋体" w:hint="eastAsia"/>
            <w:kern w:val="0"/>
            <w:sz w:val="24"/>
            <w:szCs w:val="24"/>
          </w:rPr>
          <w:t>3</w:t>
        </w:r>
        <w:r w:rsidRPr="00C83A41">
          <w:rPr>
            <w:rFonts w:ascii="宋体" w:hAnsi="宋体" w:cs="宋体" w:hint="eastAsia"/>
            <w:kern w:val="0"/>
            <w:sz w:val="24"/>
            <w:szCs w:val="24"/>
          </w:rPr>
          <w:t>℃</w:t>
        </w:r>
        <w:r>
          <w:rPr>
            <w:rFonts w:ascii="宋体" w:hAnsi="宋体" w:cs="宋体" w:hint="eastAsia"/>
            <w:kern w:val="0"/>
            <w:sz w:val="24"/>
            <w:szCs w:val="24"/>
          </w:rPr>
          <w:t>、40℃</w:t>
        </w:r>
        <w:r w:rsidRPr="00C83A41">
          <w:rPr>
            <w:rFonts w:ascii="宋体" w:hAnsi="宋体" w:cs="宋体" w:hint="eastAsia"/>
            <w:kern w:val="0"/>
            <w:sz w:val="24"/>
            <w:szCs w:val="24"/>
          </w:rPr>
          <w:t>的</w:t>
        </w:r>
        <w:r>
          <w:rPr>
            <w:rFonts w:ascii="宋体" w:hAnsi="宋体" w:cs="宋体" w:hint="eastAsia"/>
            <w:kern w:val="0"/>
            <w:sz w:val="24"/>
            <w:szCs w:val="24"/>
          </w:rPr>
          <w:t>恒温</w:t>
        </w:r>
        <w:r w:rsidRPr="00C83A41">
          <w:rPr>
            <w:rFonts w:ascii="宋体" w:hAnsi="宋体" w:cs="宋体" w:hint="eastAsia"/>
            <w:kern w:val="0"/>
            <w:sz w:val="24"/>
            <w:szCs w:val="24"/>
          </w:rPr>
          <w:t>水，待装置稳定后，在30min内，分别用精度优于0.1℃的温度测量仪，测量外循环管路的</w:t>
        </w:r>
        <w:r>
          <w:rPr>
            <w:rFonts w:ascii="宋体" w:hAnsi="宋体" w:cs="宋体" w:hint="eastAsia"/>
            <w:kern w:val="0"/>
            <w:sz w:val="24"/>
            <w:szCs w:val="24"/>
          </w:rPr>
          <w:t>水</w:t>
        </w:r>
        <w:r w:rsidRPr="00C83A41">
          <w:rPr>
            <w:rFonts w:ascii="宋体" w:hAnsi="宋体" w:cs="宋体" w:hint="eastAsia"/>
            <w:kern w:val="0"/>
            <w:sz w:val="24"/>
            <w:szCs w:val="24"/>
          </w:rPr>
          <w:t>温度，应符合</w:t>
        </w:r>
      </w:ins>
      <w:r w:rsidR="00C1384A" w:rsidRPr="00C83A41">
        <w:rPr>
          <w:rFonts w:ascii="宋体" w:hAnsi="宋体" w:cs="宋体" w:hint="eastAsia"/>
          <w:kern w:val="0"/>
          <w:sz w:val="24"/>
          <w:szCs w:val="24"/>
        </w:rPr>
        <w:t>2</w:t>
      </w:r>
      <w:r w:rsidR="00363B65" w:rsidRPr="00C83A41">
        <w:rPr>
          <w:rFonts w:ascii="宋体" w:hAnsi="宋体" w:cs="宋体" w:hint="eastAsia"/>
          <w:kern w:val="0"/>
          <w:sz w:val="24"/>
          <w:szCs w:val="24"/>
        </w:rPr>
        <w:t>.2</w:t>
      </w:r>
      <w:r w:rsidR="00860D5F" w:rsidRPr="00C83A41">
        <w:rPr>
          <w:rFonts w:ascii="宋体" w:hAnsi="宋体" w:cs="宋体" w:hint="eastAsia"/>
          <w:kern w:val="0"/>
          <w:sz w:val="24"/>
          <w:szCs w:val="24"/>
        </w:rPr>
        <w:t>2</w:t>
      </w:r>
      <w:r w:rsidR="00363B65" w:rsidRPr="00C83A41">
        <w:rPr>
          <w:rFonts w:ascii="宋体" w:hAnsi="宋体" w:cs="宋体" w:hint="eastAsia"/>
          <w:kern w:val="0"/>
          <w:sz w:val="24"/>
          <w:szCs w:val="24"/>
        </w:rPr>
        <w:t>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w:t>
      </w:r>
      <w:r w:rsidR="00860D5F" w:rsidRPr="00C83A41">
        <w:rPr>
          <w:rFonts w:ascii="宋体" w:hAnsi="宋体" w:cs="宋体" w:hint="eastAsia"/>
          <w:kern w:val="0"/>
          <w:sz w:val="24"/>
          <w:szCs w:val="24"/>
        </w:rPr>
        <w:t>3</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血氧显示试验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以目力观察和实际操作检查，应符合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.2</w:t>
      </w:r>
      <w:r w:rsidR="00860D5F" w:rsidRPr="00C83A41">
        <w:rPr>
          <w:rFonts w:ascii="宋体" w:hAnsi="宋体" w:cs="宋体" w:hint="eastAsia"/>
          <w:kern w:val="0"/>
          <w:sz w:val="24"/>
          <w:szCs w:val="24"/>
        </w:rPr>
        <w:t>3</w:t>
      </w:r>
      <w:r w:rsidRPr="00C83A41">
        <w:rPr>
          <w:rFonts w:ascii="宋体" w:hAnsi="宋体" w:cs="宋体" w:hint="eastAsia"/>
          <w:kern w:val="0"/>
          <w:sz w:val="24"/>
          <w:szCs w:val="24"/>
        </w:rPr>
        <w:t>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w:t>
      </w:r>
      <w:r w:rsidR="00860D5F" w:rsidRPr="00C83A41">
        <w:rPr>
          <w:rFonts w:ascii="宋体" w:hAnsi="宋体" w:cs="宋体" w:hint="eastAsia"/>
          <w:kern w:val="0"/>
          <w:sz w:val="24"/>
          <w:szCs w:val="24"/>
        </w:rPr>
        <w:t>4</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模拟血容量显示试验</w:t>
      </w:r>
    </w:p>
    <w:p w:rsidR="00363B65" w:rsidRPr="00C83A41"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以目力观察和实际操作检查，应符合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.2</w:t>
      </w:r>
      <w:r w:rsidR="00860D5F" w:rsidRPr="00C83A41">
        <w:rPr>
          <w:rFonts w:ascii="宋体" w:hAnsi="宋体" w:cs="宋体" w:hint="eastAsia"/>
          <w:kern w:val="0"/>
          <w:sz w:val="24"/>
          <w:szCs w:val="24"/>
        </w:rPr>
        <w:t>4</w:t>
      </w:r>
      <w:r w:rsidRPr="00C83A41">
        <w:rPr>
          <w:rFonts w:ascii="宋体" w:hAnsi="宋体" w:cs="宋体" w:hint="eastAsia"/>
          <w:kern w:val="0"/>
          <w:sz w:val="24"/>
          <w:szCs w:val="24"/>
        </w:rPr>
        <w:t>的要求。</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lastRenderedPageBreak/>
        <w:t>3</w:t>
      </w:r>
      <w:r w:rsidR="00363B65" w:rsidRPr="00C83A41">
        <w:rPr>
          <w:rFonts w:ascii="宋体" w:hAnsi="宋体" w:cs="宋体" w:hint="eastAsia"/>
          <w:kern w:val="0"/>
          <w:sz w:val="24"/>
          <w:szCs w:val="24"/>
        </w:rPr>
        <w:t>.2</w:t>
      </w:r>
      <w:r w:rsidR="00860D5F" w:rsidRPr="00C83A41">
        <w:rPr>
          <w:rFonts w:ascii="宋体" w:hAnsi="宋体" w:cs="宋体" w:hint="eastAsia"/>
          <w:kern w:val="0"/>
          <w:sz w:val="24"/>
          <w:szCs w:val="24"/>
        </w:rPr>
        <w:t>5</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Kt/V显示试验</w:t>
      </w:r>
    </w:p>
    <w:p w:rsidR="00FE3B83" w:rsidRPr="004075CF" w:rsidRDefault="00FE3B83" w:rsidP="004075CF">
      <w:pPr>
        <w:spacing w:line="460" w:lineRule="exact"/>
        <w:ind w:firstLineChars="200" w:firstLine="480"/>
        <w:rPr>
          <w:ins w:id="271" w:author="吕朱莹" w:date="2017-11-09T14:42:00Z"/>
          <w:rFonts w:ascii="宋体" w:hAnsi="宋体" w:cs="宋体"/>
          <w:kern w:val="0"/>
          <w:sz w:val="24"/>
          <w:szCs w:val="24"/>
        </w:rPr>
      </w:pPr>
      <w:ins w:id="272" w:author="吕朱莹" w:date="2017-11-09T14:42:00Z">
        <w:r w:rsidRPr="004075CF">
          <w:rPr>
            <w:rFonts w:hint="eastAsia"/>
            <w:sz w:val="24"/>
            <w:szCs w:val="24"/>
          </w:rPr>
          <w:t>使用装置配套的Φ</w:t>
        </w:r>
        <w:r w:rsidRPr="004075CF">
          <w:rPr>
            <w:rFonts w:hint="eastAsia"/>
            <w:sz w:val="24"/>
            <w:szCs w:val="24"/>
          </w:rPr>
          <w:t>6</w:t>
        </w:r>
        <w:r w:rsidRPr="004075CF">
          <w:rPr>
            <w:rFonts w:hint="eastAsia"/>
            <w:sz w:val="24"/>
            <w:szCs w:val="24"/>
          </w:rPr>
          <w:t>体外循环管路，让血泵运行至少</w:t>
        </w:r>
        <w:r w:rsidRPr="004075CF">
          <w:rPr>
            <w:rFonts w:hint="eastAsia"/>
            <w:sz w:val="24"/>
            <w:szCs w:val="24"/>
          </w:rPr>
          <w:t>30min</w:t>
        </w:r>
        <w:r w:rsidRPr="004075CF">
          <w:rPr>
            <w:rFonts w:hint="eastAsia"/>
            <w:sz w:val="24"/>
            <w:szCs w:val="24"/>
          </w:rPr>
          <w:t>，在体外循环管路中通入温度为</w:t>
        </w:r>
        <w:r w:rsidRPr="004075CF">
          <w:rPr>
            <w:rFonts w:hint="eastAsia"/>
            <w:sz w:val="24"/>
            <w:szCs w:val="24"/>
          </w:rPr>
          <w:t>37</w:t>
        </w:r>
        <w:r w:rsidRPr="004075CF">
          <w:rPr>
            <w:rFonts w:hint="eastAsia"/>
            <w:sz w:val="24"/>
            <w:szCs w:val="24"/>
          </w:rPr>
          <w:t>℃的水，分别设置</w:t>
        </w:r>
        <w:r w:rsidRPr="004075CF">
          <w:rPr>
            <w:rFonts w:hint="eastAsia"/>
            <w:sz w:val="24"/>
            <w:szCs w:val="24"/>
          </w:rPr>
          <w:t>420mL/min</w:t>
        </w:r>
        <w:r w:rsidRPr="004075CF">
          <w:rPr>
            <w:rFonts w:hint="eastAsia"/>
            <w:sz w:val="24"/>
            <w:szCs w:val="24"/>
          </w:rPr>
          <w:t>、</w:t>
        </w:r>
        <w:r w:rsidRPr="004075CF">
          <w:rPr>
            <w:rFonts w:hint="eastAsia"/>
            <w:sz w:val="24"/>
            <w:szCs w:val="24"/>
          </w:rPr>
          <w:t>220mL/min</w:t>
        </w:r>
        <w:r w:rsidRPr="004075CF">
          <w:rPr>
            <w:rFonts w:hint="eastAsia"/>
            <w:sz w:val="24"/>
            <w:szCs w:val="24"/>
          </w:rPr>
          <w:t>血泵流量，试验时把泵前压设置在</w:t>
        </w:r>
        <w:r w:rsidRPr="004075CF">
          <w:rPr>
            <w:rFonts w:hint="eastAsia"/>
            <w:sz w:val="24"/>
            <w:szCs w:val="24"/>
          </w:rPr>
          <w:t>-200mmHg</w:t>
        </w:r>
        <w:r w:rsidRPr="004075CF">
          <w:rPr>
            <w:rFonts w:hint="eastAsia"/>
            <w:sz w:val="24"/>
            <w:szCs w:val="24"/>
          </w:rPr>
          <w:t>处，用精度优于</w:t>
        </w:r>
        <w:r w:rsidRPr="004075CF">
          <w:rPr>
            <w:rFonts w:hint="eastAsia"/>
            <w:sz w:val="24"/>
            <w:szCs w:val="24"/>
          </w:rPr>
          <w:t>1g</w:t>
        </w:r>
        <w:r w:rsidRPr="004075CF">
          <w:rPr>
            <w:rFonts w:hint="eastAsia"/>
            <w:sz w:val="24"/>
            <w:szCs w:val="24"/>
          </w:rPr>
          <w:t>的电子天平称量，秒表计时，测量</w:t>
        </w:r>
        <w:r w:rsidRPr="004075CF">
          <w:rPr>
            <w:rFonts w:hint="eastAsia"/>
            <w:sz w:val="24"/>
            <w:szCs w:val="24"/>
          </w:rPr>
          <w:t>1</w:t>
        </w:r>
        <w:r w:rsidRPr="004075CF">
          <w:rPr>
            <w:rFonts w:hint="eastAsia"/>
            <w:sz w:val="24"/>
            <w:szCs w:val="24"/>
          </w:rPr>
          <w:t>次，每次</w:t>
        </w:r>
        <w:r w:rsidRPr="004075CF">
          <w:rPr>
            <w:rFonts w:hint="eastAsia"/>
            <w:sz w:val="24"/>
            <w:szCs w:val="24"/>
          </w:rPr>
          <w:t>10min</w:t>
        </w:r>
        <w:r w:rsidRPr="004075CF">
          <w:rPr>
            <w:rFonts w:hint="eastAsia"/>
            <w:sz w:val="24"/>
            <w:szCs w:val="24"/>
          </w:rPr>
          <w:t>，记录结果（经治总血量</w:t>
        </w:r>
        <w:r w:rsidRPr="004075CF">
          <w:rPr>
            <w:rFonts w:hint="eastAsia"/>
            <w:sz w:val="24"/>
            <w:szCs w:val="24"/>
          </w:rPr>
          <w:t>TBV_all</w:t>
        </w:r>
        <w:r w:rsidRPr="004075CF">
          <w:rPr>
            <w:rFonts w:hint="eastAsia"/>
            <w:sz w:val="24"/>
            <w:szCs w:val="24"/>
          </w:rPr>
          <w:t>）。</w:t>
        </w:r>
        <w:r w:rsidRPr="004075CF">
          <w:rPr>
            <w:rFonts w:ascii="宋体" w:hAnsi="宋体" w:cs="宋体" w:hint="eastAsia"/>
            <w:kern w:val="0"/>
            <w:sz w:val="24"/>
            <w:szCs w:val="24"/>
          </w:rPr>
          <w:t>按附录</w:t>
        </w:r>
        <w:r w:rsidRPr="004075CF">
          <w:rPr>
            <w:rFonts w:ascii="宋体" w:hAnsi="宋体" w:cs="宋体" w:hint="eastAsia"/>
            <w:color w:val="FF0000"/>
            <w:kern w:val="0"/>
            <w:sz w:val="24"/>
            <w:szCs w:val="24"/>
          </w:rPr>
          <w:t>D</w:t>
        </w:r>
        <w:r w:rsidRPr="004075CF">
          <w:rPr>
            <w:rFonts w:hint="eastAsia"/>
            <w:color w:val="FF0000"/>
            <w:sz w:val="24"/>
            <w:szCs w:val="24"/>
          </w:rPr>
          <w:t xml:space="preserve"> </w:t>
        </w:r>
        <w:r w:rsidRPr="004075CF">
          <w:rPr>
            <w:rFonts w:hint="eastAsia"/>
            <w:sz w:val="24"/>
            <w:szCs w:val="24"/>
          </w:rPr>
          <w:t>计算理论</w:t>
        </w:r>
        <w:r w:rsidRPr="004075CF">
          <w:rPr>
            <w:rFonts w:hint="eastAsia"/>
            <w:sz w:val="24"/>
            <w:szCs w:val="24"/>
          </w:rPr>
          <w:t>Kt/V</w:t>
        </w:r>
        <w:r w:rsidRPr="004075CF">
          <w:rPr>
            <w:rFonts w:hint="eastAsia"/>
            <w:sz w:val="24"/>
            <w:szCs w:val="24"/>
          </w:rPr>
          <w:t>与</w:t>
        </w:r>
        <w:r w:rsidRPr="004075CF">
          <w:rPr>
            <w:rFonts w:ascii="宋体" w:hAnsi="宋体" w:cs="宋体" w:hint="eastAsia"/>
            <w:kern w:val="0"/>
            <w:sz w:val="24"/>
            <w:szCs w:val="24"/>
          </w:rPr>
          <w:t>实际</w:t>
        </w:r>
        <w:r w:rsidRPr="004075CF">
          <w:rPr>
            <w:rFonts w:hint="eastAsia"/>
            <w:sz w:val="24"/>
            <w:szCs w:val="24"/>
          </w:rPr>
          <w:t>Kt/V</w:t>
        </w:r>
        <w:r w:rsidRPr="004075CF">
          <w:rPr>
            <w:rFonts w:ascii="宋体" w:hAnsi="宋体" w:cs="宋体" w:hint="eastAsia"/>
            <w:kern w:val="0"/>
            <w:sz w:val="24"/>
            <w:szCs w:val="24"/>
          </w:rPr>
          <w:t>，应符合</w:t>
        </w:r>
      </w:ins>
      <w:ins w:id="273" w:author="吕朱莹" w:date="2017-11-09T14:45:00Z">
        <w:r w:rsidR="00C745E0" w:rsidRPr="004075CF">
          <w:rPr>
            <w:rFonts w:ascii="宋体" w:hAnsi="宋体" w:cs="宋体" w:hint="eastAsia"/>
            <w:color w:val="FF0000"/>
            <w:kern w:val="0"/>
            <w:sz w:val="24"/>
            <w:szCs w:val="24"/>
          </w:rPr>
          <w:t>2.25</w:t>
        </w:r>
      </w:ins>
      <w:ins w:id="274" w:author="吕朱莹" w:date="2017-11-09T14:42:00Z">
        <w:r w:rsidRPr="004075CF">
          <w:rPr>
            <w:rFonts w:ascii="宋体" w:hAnsi="宋体" w:cs="宋体" w:hint="eastAsia"/>
            <w:kern w:val="0"/>
            <w:sz w:val="24"/>
            <w:szCs w:val="24"/>
          </w:rPr>
          <w:t>的要求.</w:t>
        </w:r>
      </w:ins>
    </w:p>
    <w:p w:rsidR="00363B65" w:rsidRPr="00C83A41" w:rsidRDefault="00FE3B83" w:rsidP="004075CF">
      <w:pPr>
        <w:spacing w:line="460" w:lineRule="exact"/>
        <w:ind w:firstLineChars="200" w:firstLine="480"/>
        <w:rPr>
          <w:rFonts w:ascii="宋体" w:hAnsi="宋体" w:cs="宋体"/>
          <w:kern w:val="0"/>
          <w:sz w:val="24"/>
          <w:szCs w:val="24"/>
        </w:rPr>
      </w:pPr>
      <w:ins w:id="275" w:author="吕朱莹" w:date="2017-11-09T14:42:00Z">
        <w:r w:rsidRPr="004075CF">
          <w:rPr>
            <w:rFonts w:hint="eastAsia"/>
            <w:sz w:val="24"/>
            <w:szCs w:val="24"/>
          </w:rPr>
          <w:t>使用装置配套的Φ</w:t>
        </w:r>
        <w:r w:rsidRPr="004075CF">
          <w:rPr>
            <w:rFonts w:hint="eastAsia"/>
            <w:sz w:val="24"/>
            <w:szCs w:val="24"/>
          </w:rPr>
          <w:t>8</w:t>
        </w:r>
        <w:r w:rsidRPr="004075CF">
          <w:rPr>
            <w:rFonts w:hint="eastAsia"/>
            <w:sz w:val="24"/>
            <w:szCs w:val="24"/>
          </w:rPr>
          <w:t>体外循环管路</w:t>
        </w:r>
      </w:ins>
      <w:ins w:id="276" w:author="吕朱莹" w:date="2017-11-09T14:44:00Z">
        <w:r w:rsidRPr="004075CF">
          <w:rPr>
            <w:rFonts w:hint="eastAsia"/>
            <w:sz w:val="24"/>
            <w:szCs w:val="24"/>
          </w:rPr>
          <w:t>测试时，</w:t>
        </w:r>
      </w:ins>
      <w:ins w:id="277" w:author="吕朱莹" w:date="2017-11-09T14:45:00Z">
        <w:r w:rsidRPr="004075CF">
          <w:rPr>
            <w:rFonts w:hint="eastAsia"/>
            <w:sz w:val="24"/>
            <w:szCs w:val="24"/>
          </w:rPr>
          <w:t>血泵流量</w:t>
        </w:r>
      </w:ins>
      <w:ins w:id="278" w:author="吕朱莹" w:date="2017-11-09T14:42:00Z">
        <w:r w:rsidRPr="004075CF">
          <w:rPr>
            <w:rFonts w:hint="eastAsia"/>
            <w:sz w:val="24"/>
            <w:szCs w:val="24"/>
          </w:rPr>
          <w:t>分别设置</w:t>
        </w:r>
        <w:r w:rsidRPr="004075CF">
          <w:rPr>
            <w:rFonts w:hint="eastAsia"/>
            <w:sz w:val="24"/>
            <w:szCs w:val="24"/>
          </w:rPr>
          <w:t>620</w:t>
        </w:r>
        <w:r w:rsidRPr="004075CF">
          <w:rPr>
            <w:sz w:val="24"/>
            <w:szCs w:val="24"/>
          </w:rPr>
          <w:t>mL/min</w:t>
        </w:r>
        <w:r w:rsidRPr="004075CF">
          <w:rPr>
            <w:rFonts w:hint="eastAsia"/>
            <w:sz w:val="24"/>
            <w:szCs w:val="24"/>
          </w:rPr>
          <w:t>、</w:t>
        </w:r>
        <w:r w:rsidRPr="004075CF">
          <w:rPr>
            <w:sz w:val="24"/>
            <w:szCs w:val="24"/>
          </w:rPr>
          <w:t>300mL/min</w:t>
        </w:r>
        <w:r w:rsidRPr="004075CF">
          <w:rPr>
            <w:rFonts w:hint="eastAsia"/>
            <w:sz w:val="24"/>
            <w:szCs w:val="24"/>
          </w:rPr>
          <w:t>，</w:t>
        </w:r>
      </w:ins>
      <w:ins w:id="279" w:author="吕朱莹" w:date="2017-11-09T14:51:00Z">
        <w:r w:rsidR="00C745E0" w:rsidRPr="004075CF">
          <w:rPr>
            <w:rFonts w:hint="eastAsia"/>
            <w:sz w:val="24"/>
            <w:szCs w:val="24"/>
          </w:rPr>
          <w:t>其余方法</w:t>
        </w:r>
      </w:ins>
      <w:ins w:id="280" w:author="吕朱莹" w:date="2017-11-09T14:52:00Z">
        <w:r w:rsidR="00C745E0" w:rsidRPr="004075CF">
          <w:rPr>
            <w:rFonts w:hint="eastAsia"/>
            <w:sz w:val="24"/>
            <w:szCs w:val="24"/>
          </w:rPr>
          <w:t>如Φ</w:t>
        </w:r>
        <w:r w:rsidR="00C745E0" w:rsidRPr="004075CF">
          <w:rPr>
            <w:rFonts w:hint="eastAsia"/>
            <w:sz w:val="24"/>
            <w:szCs w:val="24"/>
          </w:rPr>
          <w:t>6</w:t>
        </w:r>
        <w:r w:rsidR="00C745E0" w:rsidRPr="004075CF">
          <w:rPr>
            <w:rFonts w:hint="eastAsia"/>
            <w:sz w:val="24"/>
            <w:szCs w:val="24"/>
          </w:rPr>
          <w:t>体外循环管路测试</w:t>
        </w:r>
      </w:ins>
      <w:r w:rsidR="00363B65" w:rsidRPr="004075CF">
        <w:rPr>
          <w:rFonts w:ascii="宋体" w:hAnsi="宋体" w:cs="宋体" w:hint="eastAsia"/>
          <w:kern w:val="0"/>
          <w:sz w:val="24"/>
          <w:szCs w:val="24"/>
        </w:rPr>
        <w:t>，</w:t>
      </w:r>
      <w:ins w:id="281" w:author="吕朱莹" w:date="2017-11-09T14:52:00Z">
        <w:r w:rsidR="00C745E0" w:rsidRPr="004075CF">
          <w:rPr>
            <w:rFonts w:ascii="宋体" w:hAnsi="宋体" w:cs="宋体" w:hint="eastAsia"/>
            <w:kern w:val="0"/>
            <w:sz w:val="24"/>
            <w:szCs w:val="24"/>
          </w:rPr>
          <w:t>结论</w:t>
        </w:r>
      </w:ins>
      <w:r w:rsidR="00363B65" w:rsidRPr="004075CF">
        <w:rPr>
          <w:rFonts w:ascii="宋体" w:hAnsi="宋体" w:cs="宋体" w:hint="eastAsia"/>
          <w:kern w:val="0"/>
          <w:sz w:val="24"/>
          <w:szCs w:val="24"/>
        </w:rPr>
        <w:t>应符合</w:t>
      </w:r>
      <w:r w:rsidR="00C1384A" w:rsidRPr="004075CF">
        <w:rPr>
          <w:rFonts w:ascii="宋体" w:hAnsi="宋体" w:cs="宋体" w:hint="eastAsia"/>
          <w:kern w:val="0"/>
          <w:sz w:val="24"/>
          <w:szCs w:val="24"/>
        </w:rPr>
        <w:t>2</w:t>
      </w:r>
      <w:r w:rsidR="00363B65" w:rsidRPr="004075CF">
        <w:rPr>
          <w:rFonts w:ascii="宋体" w:hAnsi="宋体" w:cs="宋体" w:hint="eastAsia"/>
          <w:kern w:val="0"/>
          <w:sz w:val="24"/>
          <w:szCs w:val="24"/>
        </w:rPr>
        <w:t>.2</w:t>
      </w:r>
      <w:r w:rsidR="00860D5F" w:rsidRPr="004075CF">
        <w:rPr>
          <w:rFonts w:ascii="宋体" w:hAnsi="宋体" w:cs="宋体" w:hint="eastAsia"/>
          <w:kern w:val="0"/>
          <w:sz w:val="24"/>
          <w:szCs w:val="24"/>
        </w:rPr>
        <w:t>5</w:t>
      </w:r>
      <w:r w:rsidR="00363B65" w:rsidRPr="004075CF">
        <w:rPr>
          <w:rFonts w:ascii="宋体" w:hAnsi="宋体" w:cs="宋体" w:hint="eastAsia"/>
          <w:kern w:val="0"/>
          <w:sz w:val="24"/>
          <w:szCs w:val="24"/>
        </w:rPr>
        <w:t>的要求</w:t>
      </w:r>
      <w:r w:rsidR="00363B65" w:rsidRPr="00C83A41">
        <w:rPr>
          <w:rFonts w:ascii="宋体" w:hAnsi="宋体" w:cs="宋体" w:hint="eastAsia"/>
          <w:kern w:val="0"/>
          <w:sz w:val="24"/>
          <w:szCs w:val="24"/>
        </w:rPr>
        <w:t>。</w:t>
      </w:r>
    </w:p>
    <w:p w:rsidR="00363B65" w:rsidRPr="00C83A41" w:rsidRDefault="00C1384A" w:rsidP="00363B65">
      <w:pPr>
        <w:spacing w:line="460" w:lineRule="exact"/>
        <w:rPr>
          <w:rFonts w:ascii="宋体" w:hAnsi="宋体" w:cs="宋体"/>
          <w:kern w:val="0"/>
          <w:sz w:val="24"/>
          <w:szCs w:val="24"/>
        </w:rPr>
      </w:pPr>
      <w:r w:rsidRPr="00C83A41">
        <w:rPr>
          <w:rFonts w:ascii="宋体" w:hAnsi="宋体" w:cs="宋体" w:hint="eastAsia"/>
          <w:kern w:val="0"/>
          <w:sz w:val="24"/>
          <w:szCs w:val="24"/>
        </w:rPr>
        <w:t>3</w:t>
      </w:r>
      <w:r w:rsidR="00363B65" w:rsidRPr="00C83A41">
        <w:rPr>
          <w:rFonts w:ascii="宋体" w:hAnsi="宋体" w:cs="宋体" w:hint="eastAsia"/>
          <w:kern w:val="0"/>
          <w:sz w:val="24"/>
          <w:szCs w:val="24"/>
        </w:rPr>
        <w:t>.2</w:t>
      </w:r>
      <w:r w:rsidR="00860D5F" w:rsidRPr="00C83A41">
        <w:rPr>
          <w:rFonts w:ascii="宋体" w:hAnsi="宋体" w:cs="宋体" w:hint="eastAsia"/>
          <w:kern w:val="0"/>
          <w:sz w:val="24"/>
          <w:szCs w:val="24"/>
        </w:rPr>
        <w:t>6</w:t>
      </w:r>
      <w:r w:rsidRPr="00C83A41">
        <w:rPr>
          <w:rFonts w:ascii="宋体" w:hAnsi="宋体" w:cs="宋体" w:hint="eastAsia"/>
          <w:kern w:val="0"/>
          <w:sz w:val="24"/>
          <w:szCs w:val="24"/>
        </w:rPr>
        <w:t xml:space="preserve"> </w:t>
      </w:r>
      <w:r w:rsidR="00363B65" w:rsidRPr="00C83A41">
        <w:rPr>
          <w:rFonts w:ascii="宋体" w:hAnsi="宋体" w:cs="宋体" w:hint="eastAsia"/>
          <w:kern w:val="0"/>
          <w:sz w:val="24"/>
          <w:szCs w:val="24"/>
        </w:rPr>
        <w:t>护士呼试验</w:t>
      </w:r>
    </w:p>
    <w:p w:rsidR="00131614" w:rsidRDefault="00363B65" w:rsidP="00EC707F">
      <w:pPr>
        <w:spacing w:line="460" w:lineRule="exact"/>
        <w:ind w:firstLineChars="200" w:firstLine="480"/>
        <w:rPr>
          <w:rFonts w:ascii="宋体" w:hAnsi="宋体" w:cs="宋体"/>
          <w:kern w:val="0"/>
          <w:sz w:val="24"/>
          <w:szCs w:val="24"/>
        </w:rPr>
      </w:pPr>
      <w:r w:rsidRPr="00C83A41">
        <w:rPr>
          <w:rFonts w:ascii="宋体" w:hAnsi="宋体" w:cs="宋体" w:hint="eastAsia"/>
          <w:kern w:val="0"/>
          <w:sz w:val="24"/>
          <w:szCs w:val="24"/>
        </w:rPr>
        <w:t>以目力观察和实际操作检查，应符合</w:t>
      </w:r>
      <w:r w:rsidR="00C1384A" w:rsidRPr="00C83A41">
        <w:rPr>
          <w:rFonts w:ascii="宋体" w:hAnsi="宋体" w:cs="宋体" w:hint="eastAsia"/>
          <w:kern w:val="0"/>
          <w:sz w:val="24"/>
          <w:szCs w:val="24"/>
        </w:rPr>
        <w:t>2</w:t>
      </w:r>
      <w:r w:rsidRPr="00C83A41">
        <w:rPr>
          <w:rFonts w:ascii="宋体" w:hAnsi="宋体" w:cs="宋体" w:hint="eastAsia"/>
          <w:kern w:val="0"/>
          <w:sz w:val="24"/>
          <w:szCs w:val="24"/>
        </w:rPr>
        <w:t>.2</w:t>
      </w:r>
      <w:r w:rsidR="00860D5F" w:rsidRPr="00C83A41">
        <w:rPr>
          <w:rFonts w:ascii="宋体" w:hAnsi="宋体" w:cs="宋体" w:hint="eastAsia"/>
          <w:kern w:val="0"/>
          <w:sz w:val="24"/>
          <w:szCs w:val="24"/>
        </w:rPr>
        <w:t>6</w:t>
      </w:r>
      <w:r w:rsidRPr="00C83A41">
        <w:rPr>
          <w:rFonts w:ascii="宋体" w:hAnsi="宋体" w:cs="宋体" w:hint="eastAsia"/>
          <w:kern w:val="0"/>
          <w:sz w:val="24"/>
          <w:szCs w:val="24"/>
        </w:rPr>
        <w:t>的要求。</w:t>
      </w:r>
    </w:p>
    <w:p w:rsidR="002D215B" w:rsidRDefault="002D215B" w:rsidP="002D215B">
      <w:pPr>
        <w:spacing w:line="460" w:lineRule="exact"/>
        <w:rPr>
          <w:rFonts w:ascii="宋体" w:hAnsi="宋体" w:cs="宋体"/>
          <w:kern w:val="0"/>
          <w:sz w:val="24"/>
          <w:szCs w:val="24"/>
        </w:rPr>
      </w:pPr>
      <w:r>
        <w:rPr>
          <w:rFonts w:ascii="宋体" w:hAnsi="宋体" w:cs="宋体" w:hint="eastAsia"/>
          <w:kern w:val="0"/>
          <w:sz w:val="24"/>
          <w:szCs w:val="24"/>
        </w:rPr>
        <w:t>3.27</w:t>
      </w:r>
      <w:commentRangeStart w:id="282"/>
      <w:r>
        <w:rPr>
          <w:rFonts w:ascii="宋体" w:hAnsi="宋体" w:cs="宋体" w:hint="eastAsia"/>
          <w:kern w:val="0"/>
          <w:sz w:val="24"/>
          <w:szCs w:val="24"/>
        </w:rPr>
        <w:t>低容量A、B液泵</w:t>
      </w:r>
      <w:commentRangeEnd w:id="282"/>
      <w:r w:rsidR="00C656AE">
        <w:rPr>
          <w:rStyle w:val="ae"/>
          <w:rFonts w:ascii="Calibri" w:hAnsi="Calibri"/>
        </w:rPr>
        <w:commentReference w:id="282"/>
      </w:r>
    </w:p>
    <w:p w:rsidR="002D215B" w:rsidRDefault="002D215B" w:rsidP="002D215B">
      <w:pPr>
        <w:spacing w:line="460" w:lineRule="exact"/>
        <w:ind w:firstLineChars="200" w:firstLine="480"/>
        <w:rPr>
          <w:rFonts w:ascii="宋体" w:hAnsi="宋体" w:cs="宋体"/>
          <w:kern w:val="0"/>
          <w:sz w:val="24"/>
          <w:szCs w:val="24"/>
        </w:rPr>
      </w:pPr>
      <w:ins w:id="283" w:author="yingh" w:date="2017-10-30T10:19:00Z">
        <w:r w:rsidRPr="00C83A41">
          <w:rPr>
            <w:rFonts w:ascii="宋体" w:hAnsi="宋体" w:cs="宋体" w:hint="eastAsia"/>
            <w:kern w:val="0"/>
            <w:sz w:val="24"/>
            <w:szCs w:val="24"/>
          </w:rPr>
          <w:t>其最大误差应符合</w:t>
        </w:r>
      </w:ins>
      <w:r w:rsidR="007F315F">
        <w:rPr>
          <w:rFonts w:ascii="宋体" w:hAnsi="宋体" w:cs="宋体" w:hint="eastAsia"/>
          <w:kern w:val="0"/>
          <w:sz w:val="24"/>
          <w:szCs w:val="24"/>
        </w:rPr>
        <w:t>2.28</w:t>
      </w:r>
      <w:ins w:id="284" w:author="yingh" w:date="2017-10-30T10:19:00Z">
        <w:r w:rsidRPr="00C83A41">
          <w:rPr>
            <w:rFonts w:ascii="宋体" w:hAnsi="宋体" w:cs="宋体" w:hint="eastAsia"/>
            <w:kern w:val="0"/>
            <w:sz w:val="24"/>
            <w:szCs w:val="24"/>
          </w:rPr>
          <w:t>的要求。</w:t>
        </w:r>
      </w:ins>
    </w:p>
    <w:p w:rsidR="009B17CE" w:rsidRDefault="009B17CE" w:rsidP="009B17CE">
      <w:pPr>
        <w:spacing w:line="460" w:lineRule="exact"/>
        <w:rPr>
          <w:rFonts w:ascii="宋体" w:hAnsi="宋体" w:cs="宋体"/>
          <w:kern w:val="0"/>
          <w:sz w:val="24"/>
          <w:szCs w:val="24"/>
        </w:rPr>
      </w:pPr>
      <w:r>
        <w:rPr>
          <w:rFonts w:ascii="宋体" w:hAnsi="宋体" w:cs="宋体" w:hint="eastAsia"/>
          <w:kern w:val="0"/>
          <w:sz w:val="24"/>
          <w:szCs w:val="24"/>
        </w:rPr>
        <w:t xml:space="preserve">3.28 </w:t>
      </w:r>
      <w:commentRangeStart w:id="285"/>
      <w:r>
        <w:rPr>
          <w:rFonts w:ascii="宋体" w:hAnsi="宋体" w:cs="宋体" w:hint="eastAsia"/>
          <w:kern w:val="0"/>
          <w:sz w:val="24"/>
          <w:szCs w:val="24"/>
        </w:rPr>
        <w:t>电子病历系统</w:t>
      </w:r>
      <w:commentRangeEnd w:id="285"/>
      <w:r w:rsidR="007751E1">
        <w:rPr>
          <w:rStyle w:val="ae"/>
          <w:rFonts w:ascii="Calibri" w:hAnsi="Calibri"/>
        </w:rPr>
        <w:commentReference w:id="285"/>
      </w:r>
    </w:p>
    <w:p w:rsidR="002D215B" w:rsidRPr="009B17CE" w:rsidRDefault="009B17CE" w:rsidP="007751E1">
      <w:pPr>
        <w:spacing w:line="460" w:lineRule="exact"/>
        <w:rPr>
          <w:rFonts w:ascii="宋体" w:hAnsi="宋体" w:cs="宋体"/>
          <w:kern w:val="0"/>
          <w:sz w:val="24"/>
          <w:szCs w:val="24"/>
        </w:rPr>
      </w:pPr>
      <w:r w:rsidRPr="009B17CE">
        <w:rPr>
          <w:rFonts w:ascii="宋体" w:hAnsi="宋体" w:cs="宋体" w:hint="eastAsia"/>
          <w:kern w:val="0"/>
          <w:sz w:val="24"/>
          <w:szCs w:val="24"/>
        </w:rPr>
        <w:t>输入ID号进行模拟治疗，关机重启后能通过ID号查询到相关的病人信息</w:t>
      </w:r>
      <w:r w:rsidRPr="009B17CE">
        <w:rPr>
          <w:rFonts w:ascii="宋体" w:hAnsi="宋体" w:cs="宋体"/>
          <w:kern w:val="0"/>
          <w:sz w:val="24"/>
          <w:szCs w:val="24"/>
        </w:rPr>
        <w:t>；</w:t>
      </w:r>
      <w:r w:rsidRPr="009B17CE">
        <w:rPr>
          <w:rFonts w:ascii="宋体" w:hAnsi="宋体" w:cs="宋体" w:hint="eastAsia"/>
          <w:kern w:val="0"/>
          <w:sz w:val="24"/>
          <w:szCs w:val="24"/>
        </w:rPr>
        <w:t>进入电子病历页面，应能连续翻页20次</w:t>
      </w:r>
      <w:r w:rsidR="007751E1">
        <w:rPr>
          <w:rFonts w:ascii="宋体" w:hAnsi="宋体" w:cs="宋体" w:hint="eastAsia"/>
          <w:kern w:val="0"/>
          <w:sz w:val="24"/>
          <w:szCs w:val="24"/>
        </w:rPr>
        <w:t>（</w:t>
      </w:r>
      <w:r w:rsidR="007751E1" w:rsidRPr="007751E1">
        <w:rPr>
          <w:rFonts w:ascii="宋体" w:hAnsi="宋体" w:cs="宋体" w:hint="eastAsia"/>
          <w:kern w:val="0"/>
          <w:sz w:val="24"/>
          <w:szCs w:val="24"/>
        </w:rPr>
        <w:t>PS: 1.一页12行，1分钟记录一次数据； 2.页数根据这次治疗记录的数据量来确定-&gt;可根据每次治疗分钟数来得到多少次数据</w:t>
      </w:r>
      <w:r w:rsidR="007751E1">
        <w:rPr>
          <w:rFonts w:ascii="宋体" w:hAnsi="宋体" w:cs="宋体" w:hint="eastAsia"/>
          <w:kern w:val="0"/>
          <w:sz w:val="24"/>
          <w:szCs w:val="24"/>
        </w:rPr>
        <w:t>）</w:t>
      </w:r>
    </w:p>
    <w:p w:rsidR="005C3878" w:rsidRPr="007751E1" w:rsidRDefault="005C3878" w:rsidP="00EC707F">
      <w:pPr>
        <w:spacing w:line="460" w:lineRule="exact"/>
        <w:ind w:firstLineChars="200" w:firstLine="480"/>
        <w:rPr>
          <w:ins w:id="286" w:author="吕朱莹" w:date="2017-11-03T16:29:00Z"/>
          <w:rFonts w:ascii="宋体"/>
          <w:kern w:val="0"/>
          <w:sz w:val="24"/>
          <w:szCs w:val="24"/>
        </w:rPr>
      </w:pPr>
    </w:p>
    <w:p w:rsidR="005C3878" w:rsidRPr="009B17CE" w:rsidRDefault="005C3878" w:rsidP="00EC707F">
      <w:pPr>
        <w:spacing w:line="460" w:lineRule="exact"/>
        <w:ind w:firstLineChars="200" w:firstLine="480"/>
        <w:rPr>
          <w:ins w:id="287" w:author="吕朱莹" w:date="2017-11-03T16:29:00Z"/>
          <w:rFonts w:ascii="宋体"/>
          <w:kern w:val="0"/>
          <w:sz w:val="24"/>
          <w:szCs w:val="24"/>
        </w:rPr>
      </w:pPr>
    </w:p>
    <w:p w:rsidR="005C3878" w:rsidRPr="007F315F" w:rsidRDefault="005C3878" w:rsidP="00EC707F">
      <w:pPr>
        <w:spacing w:line="460" w:lineRule="exact"/>
        <w:ind w:firstLineChars="200" w:firstLine="480"/>
        <w:rPr>
          <w:ins w:id="288" w:author="吕朱莹" w:date="2017-11-03T16:29:00Z"/>
          <w:rFonts w:ascii="宋体"/>
          <w:kern w:val="0"/>
          <w:sz w:val="24"/>
          <w:szCs w:val="24"/>
        </w:rPr>
      </w:pPr>
    </w:p>
    <w:p w:rsidR="005C3878" w:rsidRDefault="005C3878" w:rsidP="00EC707F">
      <w:pPr>
        <w:spacing w:line="460" w:lineRule="exact"/>
        <w:ind w:firstLineChars="200" w:firstLine="480"/>
        <w:rPr>
          <w:ins w:id="289" w:author="吕朱莹" w:date="2017-11-03T16:29:00Z"/>
          <w:rFonts w:ascii="宋体"/>
          <w:kern w:val="0"/>
          <w:sz w:val="24"/>
          <w:szCs w:val="24"/>
        </w:rPr>
      </w:pPr>
    </w:p>
    <w:p w:rsidR="005C3878" w:rsidRDefault="005C3878" w:rsidP="00EC707F">
      <w:pPr>
        <w:spacing w:line="460" w:lineRule="exact"/>
        <w:ind w:firstLineChars="200" w:firstLine="480"/>
        <w:rPr>
          <w:ins w:id="290" w:author="吕朱莹" w:date="2017-11-03T16:29:00Z"/>
          <w:rFonts w:ascii="宋体"/>
          <w:kern w:val="0"/>
          <w:sz w:val="24"/>
          <w:szCs w:val="24"/>
        </w:rPr>
      </w:pPr>
    </w:p>
    <w:p w:rsidR="005C3878" w:rsidRDefault="005C3878" w:rsidP="00EC707F">
      <w:pPr>
        <w:spacing w:line="460" w:lineRule="exact"/>
        <w:ind w:firstLineChars="200" w:firstLine="480"/>
        <w:rPr>
          <w:ins w:id="291" w:author="吕朱莹" w:date="2017-11-03T16:29:00Z"/>
          <w:rFonts w:ascii="宋体"/>
          <w:kern w:val="0"/>
          <w:sz w:val="24"/>
          <w:szCs w:val="24"/>
        </w:rPr>
      </w:pPr>
    </w:p>
    <w:p w:rsidR="005C3878" w:rsidRDefault="005C3878" w:rsidP="00EC707F">
      <w:pPr>
        <w:spacing w:line="460" w:lineRule="exact"/>
        <w:ind w:firstLineChars="200" w:firstLine="480"/>
        <w:rPr>
          <w:ins w:id="292" w:author="吕朱莹" w:date="2017-11-03T16:29:00Z"/>
          <w:rFonts w:ascii="宋体"/>
          <w:kern w:val="0"/>
          <w:sz w:val="24"/>
          <w:szCs w:val="24"/>
        </w:rPr>
      </w:pPr>
    </w:p>
    <w:p w:rsidR="005C3878" w:rsidRDefault="005C3878" w:rsidP="007751E1">
      <w:pPr>
        <w:spacing w:line="460" w:lineRule="exact"/>
        <w:rPr>
          <w:ins w:id="293" w:author="吕朱莹" w:date="2017-11-03T16:29:00Z"/>
          <w:rFonts w:ascii="宋体"/>
          <w:kern w:val="0"/>
          <w:sz w:val="24"/>
          <w:szCs w:val="24"/>
        </w:rPr>
      </w:pPr>
    </w:p>
    <w:p w:rsidR="005C3878" w:rsidRDefault="005C3878" w:rsidP="00EC707F">
      <w:pPr>
        <w:spacing w:line="460" w:lineRule="exact"/>
        <w:ind w:firstLineChars="200" w:firstLine="480"/>
        <w:rPr>
          <w:ins w:id="294" w:author="吕朱莹" w:date="2017-11-03T16:29:00Z"/>
          <w:rFonts w:ascii="宋体"/>
          <w:kern w:val="0"/>
          <w:sz w:val="24"/>
          <w:szCs w:val="24"/>
        </w:rPr>
      </w:pPr>
    </w:p>
    <w:p w:rsidR="005C3878" w:rsidRPr="00C83A41" w:rsidRDefault="005C3878" w:rsidP="00EC707F">
      <w:pPr>
        <w:spacing w:line="460" w:lineRule="exact"/>
        <w:ind w:firstLineChars="200" w:firstLine="480"/>
        <w:rPr>
          <w:ins w:id="295" w:author="吕朱莹" w:date="2017-11-03T16:29:00Z"/>
          <w:rFonts w:ascii="宋体"/>
          <w:kern w:val="0"/>
          <w:sz w:val="24"/>
          <w:szCs w:val="24"/>
        </w:rPr>
      </w:pPr>
    </w:p>
    <w:p w:rsidR="00E955EC" w:rsidRPr="00BC084A" w:rsidRDefault="00E955EC" w:rsidP="00E955EC">
      <w:pPr>
        <w:spacing w:line="460" w:lineRule="exact"/>
        <w:jc w:val="center"/>
        <w:rPr>
          <w:b/>
          <w:bCs/>
          <w:sz w:val="24"/>
          <w:szCs w:val="24"/>
        </w:rPr>
      </w:pPr>
      <w:bookmarkStart w:id="296" w:name="_Toc307349327"/>
      <w:bookmarkStart w:id="297" w:name="_Toc334186287"/>
      <w:r w:rsidRPr="00BC084A">
        <w:rPr>
          <w:rFonts w:hint="eastAsia"/>
          <w:b/>
          <w:bCs/>
          <w:sz w:val="24"/>
          <w:szCs w:val="24"/>
        </w:rPr>
        <w:t>附录</w:t>
      </w:r>
      <w:r w:rsidRPr="00BC084A">
        <w:rPr>
          <w:rFonts w:hint="eastAsia"/>
          <w:b/>
          <w:bCs/>
          <w:sz w:val="24"/>
          <w:szCs w:val="24"/>
        </w:rPr>
        <w:t>A</w:t>
      </w:r>
      <w:r w:rsidRPr="00BC084A">
        <w:rPr>
          <w:b/>
          <w:bCs/>
          <w:sz w:val="24"/>
          <w:szCs w:val="24"/>
        </w:rPr>
        <w:br/>
      </w:r>
      <w:bookmarkEnd w:id="296"/>
      <w:bookmarkEnd w:id="297"/>
      <w:r w:rsidRPr="00BC084A">
        <w:rPr>
          <w:rFonts w:hint="eastAsia"/>
          <w:b/>
          <w:bCs/>
          <w:sz w:val="24"/>
          <w:szCs w:val="24"/>
        </w:rPr>
        <w:t>产品安全特征</w:t>
      </w:r>
    </w:p>
    <w:p w:rsidR="00E955EC" w:rsidRPr="00BC084A" w:rsidRDefault="00E955EC" w:rsidP="00E955EC">
      <w:pPr>
        <w:spacing w:line="460" w:lineRule="exact"/>
        <w:rPr>
          <w:rFonts w:ascii="宋体" w:hAnsi="宋体"/>
          <w:sz w:val="24"/>
          <w:szCs w:val="24"/>
        </w:rPr>
      </w:pPr>
      <w:r w:rsidRPr="00BC084A">
        <w:rPr>
          <w:rFonts w:ascii="宋体" w:hAnsi="宋体" w:hint="eastAsia"/>
          <w:sz w:val="24"/>
          <w:szCs w:val="24"/>
        </w:rPr>
        <w:lastRenderedPageBreak/>
        <w:t>A.1产品主要安全特征</w:t>
      </w:r>
    </w:p>
    <w:p w:rsidR="00E955EC" w:rsidRDefault="00E955EC" w:rsidP="00E955EC">
      <w:pPr>
        <w:spacing w:line="460" w:lineRule="exact"/>
        <w:rPr>
          <w:rFonts w:ascii="宋体" w:hAnsi="宋体"/>
          <w:sz w:val="24"/>
          <w:szCs w:val="24"/>
        </w:rPr>
      </w:pPr>
      <w:r w:rsidRPr="00BC084A">
        <w:rPr>
          <w:rFonts w:cs="宋体" w:hint="eastAsia"/>
          <w:bCs/>
          <w:color w:val="000000"/>
          <w:kern w:val="0"/>
          <w:sz w:val="24"/>
          <w:szCs w:val="24"/>
        </w:rPr>
        <w:t xml:space="preserve">A.1.1 </w:t>
      </w:r>
      <w:r w:rsidRPr="00BC084A">
        <w:rPr>
          <w:rFonts w:cs="宋体" w:hint="eastAsia"/>
          <w:bCs/>
          <w:color w:val="000000"/>
          <w:kern w:val="0"/>
          <w:sz w:val="24"/>
          <w:szCs w:val="24"/>
        </w:rPr>
        <w:t>按防电击类型分类</w:t>
      </w:r>
      <w:r w:rsidRPr="00BC084A">
        <w:rPr>
          <w:rFonts w:ascii="宋体" w:hAnsi="宋体" w:cs="宋体" w:hint="eastAsia"/>
          <w:bCs/>
          <w:color w:val="000000"/>
          <w:kern w:val="0"/>
          <w:sz w:val="24"/>
          <w:szCs w:val="24"/>
        </w:rPr>
        <w:t>：</w:t>
      </w:r>
      <w:r w:rsidRPr="00BC084A">
        <w:rPr>
          <w:rFonts w:ascii="宋体" w:hAnsi="宋体" w:hint="eastAsia"/>
          <w:bCs/>
          <w:sz w:val="24"/>
          <w:szCs w:val="24"/>
        </w:rPr>
        <w:t>Ⅰ类。</w:t>
      </w:r>
    </w:p>
    <w:p w:rsidR="00E955EC" w:rsidRPr="00BC084A" w:rsidRDefault="00E955EC" w:rsidP="00E955EC">
      <w:pPr>
        <w:spacing w:line="460" w:lineRule="exact"/>
        <w:rPr>
          <w:rFonts w:ascii="宋体" w:hAnsi="宋体"/>
          <w:sz w:val="24"/>
          <w:szCs w:val="24"/>
        </w:rPr>
      </w:pPr>
      <w:r>
        <w:rPr>
          <w:rFonts w:cs="宋体" w:hint="eastAsia"/>
          <w:bCs/>
          <w:color w:val="000000"/>
          <w:kern w:val="0"/>
          <w:sz w:val="24"/>
          <w:szCs w:val="24"/>
        </w:rPr>
        <w:t xml:space="preserve">A.1.2 </w:t>
      </w:r>
      <w:r>
        <w:rPr>
          <w:rFonts w:cs="宋体" w:hint="eastAsia"/>
          <w:bCs/>
          <w:color w:val="000000"/>
          <w:kern w:val="0"/>
          <w:sz w:val="24"/>
          <w:szCs w:val="24"/>
        </w:rPr>
        <w:t>按防电击的程度分类</w:t>
      </w:r>
      <w:r w:rsidRPr="00BC084A">
        <w:rPr>
          <w:rFonts w:ascii="宋体" w:hAnsi="宋体" w:hint="eastAsia"/>
          <w:sz w:val="24"/>
          <w:szCs w:val="24"/>
        </w:rPr>
        <w:t>：血压</w:t>
      </w:r>
      <w:r>
        <w:rPr>
          <w:rFonts w:ascii="宋体" w:hAnsi="宋体" w:hint="eastAsia"/>
          <w:sz w:val="24"/>
          <w:szCs w:val="24"/>
        </w:rPr>
        <w:t>袖带</w:t>
      </w:r>
      <w:r w:rsidRPr="00BC084A">
        <w:rPr>
          <w:rFonts w:ascii="宋体" w:hAnsi="宋体" w:hint="eastAsia"/>
          <w:sz w:val="24"/>
          <w:szCs w:val="24"/>
        </w:rPr>
        <w:t>属防除颤BF型，其它应用部分属B型</w:t>
      </w:r>
      <w:r w:rsidRPr="00BC084A">
        <w:rPr>
          <w:rFonts w:ascii="宋体" w:hAnsi="宋体" w:hint="eastAsia"/>
          <w:bCs/>
          <w:sz w:val="24"/>
          <w:szCs w:val="24"/>
        </w:rPr>
        <w:t>。</w:t>
      </w:r>
    </w:p>
    <w:p w:rsidR="00E955EC" w:rsidRPr="00BC084A" w:rsidRDefault="00E955EC" w:rsidP="00E955EC">
      <w:pPr>
        <w:spacing w:line="460" w:lineRule="exact"/>
        <w:rPr>
          <w:rFonts w:ascii="宋体" w:hAnsi="宋体"/>
          <w:sz w:val="24"/>
          <w:szCs w:val="24"/>
        </w:rPr>
      </w:pPr>
      <w:r>
        <w:rPr>
          <w:rFonts w:cs="宋体" w:hint="eastAsia"/>
          <w:bCs/>
          <w:color w:val="000000"/>
          <w:kern w:val="0"/>
          <w:sz w:val="24"/>
          <w:szCs w:val="24"/>
        </w:rPr>
        <w:t xml:space="preserve">A.1.3 </w:t>
      </w:r>
      <w:r>
        <w:rPr>
          <w:rFonts w:cs="宋体" w:hint="eastAsia"/>
          <w:bCs/>
          <w:color w:val="000000"/>
          <w:kern w:val="0"/>
          <w:sz w:val="24"/>
          <w:szCs w:val="24"/>
        </w:rPr>
        <w:t>按对进液的防护程度分类：</w:t>
      </w:r>
      <w:r w:rsidRPr="00BC084A">
        <w:rPr>
          <w:rFonts w:ascii="宋体" w:hAnsi="宋体" w:hint="eastAsia"/>
          <w:sz w:val="24"/>
          <w:szCs w:val="24"/>
        </w:rPr>
        <w:t>IPX1。</w:t>
      </w:r>
    </w:p>
    <w:p w:rsidR="00E955EC" w:rsidRPr="00BC084A" w:rsidRDefault="00E955EC" w:rsidP="00E955EC">
      <w:pPr>
        <w:spacing w:line="460" w:lineRule="exact"/>
        <w:rPr>
          <w:rFonts w:ascii="宋体" w:hAnsi="宋体"/>
          <w:sz w:val="24"/>
          <w:szCs w:val="24"/>
        </w:rPr>
      </w:pPr>
      <w:r>
        <w:rPr>
          <w:rFonts w:cs="宋体" w:hint="eastAsia"/>
          <w:bCs/>
          <w:color w:val="000000"/>
          <w:kern w:val="0"/>
          <w:sz w:val="24"/>
          <w:szCs w:val="24"/>
        </w:rPr>
        <w:t xml:space="preserve">A.1.4 </w:t>
      </w:r>
      <w:r>
        <w:rPr>
          <w:rFonts w:cs="宋体" w:hint="eastAsia"/>
          <w:bCs/>
          <w:color w:val="000000"/>
          <w:kern w:val="0"/>
          <w:sz w:val="24"/>
          <w:szCs w:val="24"/>
        </w:rPr>
        <w:t>按在与空气混合的易燃麻醉气或与氧或氧化亚氮混合的易燃麻醉气情况下使用时的安全程度分类：</w:t>
      </w:r>
      <w:r w:rsidRPr="00BC084A">
        <w:rPr>
          <w:rFonts w:ascii="宋体" w:hAnsi="宋体" w:hint="eastAsia"/>
          <w:sz w:val="24"/>
          <w:szCs w:val="24"/>
        </w:rPr>
        <w:t>非AP型和APG型设备。</w:t>
      </w:r>
    </w:p>
    <w:p w:rsidR="00E955EC" w:rsidRPr="00BC084A" w:rsidRDefault="00E955EC" w:rsidP="00E955EC">
      <w:pPr>
        <w:spacing w:line="460" w:lineRule="exact"/>
        <w:rPr>
          <w:rFonts w:ascii="宋体" w:hAnsi="宋体"/>
          <w:sz w:val="24"/>
          <w:szCs w:val="24"/>
        </w:rPr>
      </w:pPr>
      <w:r>
        <w:rPr>
          <w:rFonts w:cs="宋体" w:hint="eastAsia"/>
          <w:bCs/>
          <w:color w:val="000000"/>
          <w:kern w:val="0"/>
          <w:sz w:val="24"/>
          <w:szCs w:val="24"/>
        </w:rPr>
        <w:t xml:space="preserve">A.1.5 </w:t>
      </w:r>
      <w:r>
        <w:rPr>
          <w:rFonts w:cs="宋体" w:hint="eastAsia"/>
          <w:bCs/>
          <w:color w:val="000000"/>
          <w:kern w:val="0"/>
          <w:sz w:val="24"/>
          <w:szCs w:val="24"/>
        </w:rPr>
        <w:t>按运行模式分类：</w:t>
      </w:r>
      <w:r w:rsidRPr="00BC084A">
        <w:rPr>
          <w:rFonts w:ascii="宋体" w:hAnsi="宋体" w:hint="eastAsia"/>
          <w:spacing w:val="8"/>
          <w:sz w:val="24"/>
          <w:szCs w:val="24"/>
        </w:rPr>
        <w:t>连续运行。</w:t>
      </w:r>
    </w:p>
    <w:p w:rsidR="006D0DD4" w:rsidRPr="006D0DD4" w:rsidRDefault="00E955EC" w:rsidP="006D0DD4">
      <w:pPr>
        <w:spacing w:line="460" w:lineRule="exact"/>
        <w:ind w:firstLineChars="200" w:firstLine="480"/>
        <w:rPr>
          <w:rFonts w:ascii="宋体" w:hAnsi="宋体" w:cs="宋体"/>
          <w:kern w:val="0"/>
          <w:sz w:val="24"/>
          <w:szCs w:val="24"/>
        </w:rPr>
      </w:pPr>
      <w:r>
        <w:rPr>
          <w:rFonts w:cs="宋体" w:hint="eastAsia"/>
          <w:bCs/>
          <w:color w:val="000000"/>
          <w:kern w:val="0"/>
          <w:sz w:val="24"/>
          <w:szCs w:val="24"/>
        </w:rPr>
        <w:t xml:space="preserve">A.1.6 </w:t>
      </w:r>
      <w:r>
        <w:rPr>
          <w:rFonts w:cs="宋体" w:hint="eastAsia"/>
          <w:bCs/>
          <w:color w:val="000000"/>
          <w:kern w:val="0"/>
          <w:sz w:val="24"/>
          <w:szCs w:val="24"/>
        </w:rPr>
        <w:t>设备的额定电压</w:t>
      </w:r>
      <w:r w:rsidRPr="00BC084A">
        <w:rPr>
          <w:rFonts w:ascii="宋体" w:hAnsi="宋体" w:hint="eastAsia"/>
          <w:sz w:val="24"/>
          <w:szCs w:val="24"/>
        </w:rPr>
        <w:t>：</w:t>
      </w:r>
      <w:ins w:id="298" w:author="yingh" w:date="2017-10-27T16:44:00Z">
        <w:r w:rsidR="00DC603E">
          <w:rPr>
            <w:rFonts w:ascii="宋体" w:hAnsi="宋体" w:hint="eastAsia"/>
            <w:color w:val="FF0000"/>
            <w:sz w:val="24"/>
            <w:szCs w:val="24"/>
          </w:rPr>
          <w:t xml:space="preserve"> </w:t>
        </w:r>
        <w:r w:rsidR="00DC603E" w:rsidRPr="00C83A41">
          <w:rPr>
            <w:rFonts w:ascii="宋体" w:hAnsi="宋体" w:cs="宋体" w:hint="eastAsia"/>
            <w:kern w:val="0"/>
            <w:sz w:val="24"/>
            <w:szCs w:val="24"/>
          </w:rPr>
          <w:t>a.c.220×（1±10%）V，50×（1±2%）Hz；</w:t>
        </w:r>
      </w:ins>
    </w:p>
    <w:p w:rsidR="00E955EC" w:rsidRPr="00BC084A" w:rsidRDefault="00E955EC" w:rsidP="00E955EC">
      <w:pPr>
        <w:spacing w:line="460" w:lineRule="exact"/>
        <w:rPr>
          <w:rFonts w:ascii="宋体" w:hAnsi="宋体"/>
          <w:sz w:val="24"/>
          <w:szCs w:val="24"/>
        </w:rPr>
      </w:pPr>
      <w:r>
        <w:rPr>
          <w:rFonts w:cs="宋体" w:hint="eastAsia"/>
          <w:bCs/>
          <w:kern w:val="0"/>
          <w:sz w:val="24"/>
          <w:szCs w:val="24"/>
        </w:rPr>
        <w:t xml:space="preserve">A.1.7 </w:t>
      </w:r>
      <w:r>
        <w:rPr>
          <w:rFonts w:cs="宋体" w:hint="eastAsia"/>
          <w:bCs/>
          <w:kern w:val="0"/>
          <w:sz w:val="24"/>
          <w:szCs w:val="24"/>
        </w:rPr>
        <w:t>额定功率</w:t>
      </w:r>
      <w:r w:rsidRPr="00BC084A">
        <w:rPr>
          <w:rFonts w:ascii="宋体" w:hAnsi="宋体" w:hint="eastAsia"/>
          <w:sz w:val="24"/>
          <w:szCs w:val="24"/>
        </w:rPr>
        <w:t>：</w:t>
      </w:r>
      <w:r>
        <w:rPr>
          <w:rFonts w:ascii="宋体" w:hAnsi="宋体" w:hint="eastAsia"/>
          <w:color w:val="FF0000"/>
          <w:sz w:val="24"/>
          <w:szCs w:val="24"/>
        </w:rPr>
        <w:t>1700VA</w:t>
      </w:r>
      <w:r w:rsidRPr="00BC084A">
        <w:rPr>
          <w:rFonts w:ascii="宋体" w:hAnsi="宋体" w:hint="eastAsia"/>
          <w:sz w:val="24"/>
          <w:szCs w:val="24"/>
        </w:rPr>
        <w:t>。</w:t>
      </w:r>
    </w:p>
    <w:p w:rsidR="00E955EC" w:rsidRPr="00BC084A" w:rsidRDefault="00E955EC" w:rsidP="00E955EC">
      <w:pPr>
        <w:spacing w:line="460" w:lineRule="exact"/>
        <w:rPr>
          <w:rFonts w:ascii="宋体" w:hAnsi="宋体"/>
          <w:sz w:val="24"/>
          <w:szCs w:val="24"/>
        </w:rPr>
      </w:pPr>
      <w:r>
        <w:rPr>
          <w:rFonts w:cs="宋体" w:hint="eastAsia"/>
          <w:bCs/>
          <w:color w:val="000000"/>
          <w:kern w:val="0"/>
          <w:sz w:val="24"/>
          <w:szCs w:val="24"/>
        </w:rPr>
        <w:t xml:space="preserve">A.1.8 </w:t>
      </w:r>
      <w:r>
        <w:rPr>
          <w:rFonts w:cs="宋体" w:hint="eastAsia"/>
          <w:bCs/>
          <w:color w:val="000000"/>
          <w:kern w:val="0"/>
          <w:sz w:val="24"/>
          <w:szCs w:val="24"/>
        </w:rPr>
        <w:t>设备是否具有对除颤放电效应防护的应用部分：</w:t>
      </w:r>
      <w:r w:rsidRPr="00BC084A">
        <w:rPr>
          <w:rFonts w:ascii="宋体" w:hAnsi="宋体" w:hint="eastAsia"/>
          <w:sz w:val="24"/>
          <w:szCs w:val="24"/>
        </w:rPr>
        <w:t>具有对除颤放电效应防护的应用部分。</w:t>
      </w:r>
    </w:p>
    <w:p w:rsidR="00E955EC" w:rsidRPr="00BC084A" w:rsidRDefault="00E955EC" w:rsidP="00E955EC">
      <w:pPr>
        <w:spacing w:line="460" w:lineRule="exact"/>
        <w:rPr>
          <w:rFonts w:ascii="宋体" w:hAnsi="宋体"/>
          <w:sz w:val="24"/>
          <w:szCs w:val="24"/>
        </w:rPr>
      </w:pPr>
      <w:commentRangeStart w:id="299"/>
      <w:r w:rsidRPr="00F401D1">
        <w:rPr>
          <w:rFonts w:cs="宋体" w:hint="eastAsia"/>
          <w:bCs/>
          <w:color w:val="000000"/>
          <w:kern w:val="0"/>
          <w:sz w:val="24"/>
          <w:szCs w:val="24"/>
          <w:highlight w:val="yellow"/>
        </w:rPr>
        <w:t xml:space="preserve">A.1.9 </w:t>
      </w:r>
      <w:r w:rsidRPr="00F401D1">
        <w:rPr>
          <w:rFonts w:cs="宋体" w:hint="eastAsia"/>
          <w:bCs/>
          <w:color w:val="000000"/>
          <w:kern w:val="0"/>
          <w:sz w:val="24"/>
          <w:szCs w:val="24"/>
          <w:highlight w:val="yellow"/>
        </w:rPr>
        <w:t>设备</w:t>
      </w:r>
      <w:r w:rsidR="006D0DD4" w:rsidRPr="006D0DD4">
        <w:rPr>
          <w:rFonts w:cs="宋体" w:hint="eastAsia"/>
          <w:bCs/>
          <w:strike/>
          <w:color w:val="000000"/>
          <w:kern w:val="0"/>
          <w:sz w:val="24"/>
          <w:szCs w:val="24"/>
          <w:highlight w:val="yellow"/>
        </w:rPr>
        <w:t>是</w:t>
      </w:r>
      <w:commentRangeEnd w:id="299"/>
      <w:r w:rsidR="006D0DD4" w:rsidRPr="006D0DD4">
        <w:rPr>
          <w:rStyle w:val="ae"/>
          <w:rFonts w:ascii="Calibri" w:hAnsi="Calibri"/>
          <w:strike/>
        </w:rPr>
        <w:commentReference w:id="299"/>
      </w:r>
      <w:r w:rsidR="006D0DD4" w:rsidRPr="006D0DD4">
        <w:rPr>
          <w:rFonts w:cs="宋体" w:hint="eastAsia"/>
          <w:bCs/>
          <w:strike/>
          <w:color w:val="FF0000"/>
          <w:kern w:val="0"/>
          <w:sz w:val="24"/>
          <w:szCs w:val="24"/>
          <w:highlight w:val="yellow"/>
        </w:rPr>
        <w:t>否</w:t>
      </w:r>
      <w:r w:rsidRPr="00F401D1">
        <w:rPr>
          <w:rFonts w:cs="宋体" w:hint="eastAsia"/>
          <w:bCs/>
          <w:color w:val="000000"/>
          <w:kern w:val="0"/>
          <w:sz w:val="24"/>
          <w:szCs w:val="24"/>
          <w:highlight w:val="yellow"/>
        </w:rPr>
        <w:t>具有信号输入部分：</w:t>
      </w:r>
      <w:r w:rsidRPr="00F401D1">
        <w:rPr>
          <w:rFonts w:ascii="宋体" w:hAnsi="宋体" w:hint="eastAsia"/>
          <w:bCs/>
          <w:sz w:val="24"/>
          <w:szCs w:val="24"/>
          <w:highlight w:val="yellow"/>
        </w:rPr>
        <w:t>无信号输出或输入部分。</w:t>
      </w:r>
    </w:p>
    <w:p w:rsidR="00E955EC" w:rsidRPr="00BC084A" w:rsidRDefault="00E955EC" w:rsidP="00E955EC">
      <w:pPr>
        <w:spacing w:line="460" w:lineRule="exact"/>
        <w:rPr>
          <w:rFonts w:ascii="宋体" w:hAnsi="宋体"/>
          <w:sz w:val="24"/>
          <w:szCs w:val="24"/>
        </w:rPr>
      </w:pPr>
      <w:r>
        <w:rPr>
          <w:rFonts w:cs="宋体" w:hint="eastAsia"/>
          <w:bCs/>
          <w:color w:val="000000"/>
          <w:kern w:val="0"/>
          <w:sz w:val="24"/>
          <w:szCs w:val="24"/>
        </w:rPr>
        <w:t xml:space="preserve">A.1.10 </w:t>
      </w:r>
      <w:r>
        <w:rPr>
          <w:rFonts w:cs="宋体" w:hint="eastAsia"/>
          <w:bCs/>
          <w:color w:val="000000"/>
          <w:kern w:val="0"/>
          <w:sz w:val="24"/>
          <w:szCs w:val="24"/>
        </w:rPr>
        <w:t>永久性安装设备或非永久性安装设备：非永久性安装设备</w:t>
      </w:r>
      <w:r w:rsidRPr="00BC084A">
        <w:rPr>
          <w:rFonts w:ascii="宋体" w:hAnsi="宋体" w:hint="eastAsia"/>
          <w:bCs/>
          <w:sz w:val="24"/>
          <w:szCs w:val="24"/>
        </w:rPr>
        <w:t>。</w:t>
      </w:r>
    </w:p>
    <w:p w:rsidR="00E955EC" w:rsidRDefault="00E955EC" w:rsidP="00E955EC">
      <w:pPr>
        <w:spacing w:line="460" w:lineRule="exact"/>
        <w:rPr>
          <w:ins w:id="300" w:author="吕朱莹" w:date="2017-10-10T17:29:00Z"/>
          <w:rFonts w:ascii="宋体" w:hAnsi="宋体"/>
          <w:bCs/>
          <w:sz w:val="24"/>
          <w:szCs w:val="24"/>
        </w:rPr>
      </w:pPr>
      <w:r>
        <w:rPr>
          <w:rFonts w:cs="宋体" w:hint="eastAsia"/>
          <w:bCs/>
          <w:color w:val="000000"/>
          <w:kern w:val="0"/>
          <w:sz w:val="24"/>
          <w:szCs w:val="24"/>
        </w:rPr>
        <w:t xml:space="preserve">A.1.11 </w:t>
      </w:r>
      <w:r>
        <w:rPr>
          <w:rFonts w:cs="宋体" w:hint="eastAsia"/>
          <w:bCs/>
          <w:color w:val="000000"/>
          <w:kern w:val="0"/>
          <w:sz w:val="24"/>
          <w:szCs w:val="24"/>
        </w:rPr>
        <w:t>电气绝缘图和绝缘路径，见图</w:t>
      </w:r>
      <w:r>
        <w:rPr>
          <w:rFonts w:cs="宋体" w:hint="eastAsia"/>
          <w:bCs/>
          <w:color w:val="000000"/>
          <w:kern w:val="0"/>
          <w:sz w:val="24"/>
          <w:szCs w:val="24"/>
        </w:rPr>
        <w:t>A.1</w:t>
      </w:r>
      <w:r>
        <w:rPr>
          <w:rFonts w:cs="宋体" w:hint="eastAsia"/>
          <w:bCs/>
          <w:color w:val="000000"/>
          <w:kern w:val="0"/>
          <w:sz w:val="24"/>
          <w:szCs w:val="24"/>
        </w:rPr>
        <w:t>和表</w:t>
      </w:r>
      <w:r>
        <w:rPr>
          <w:rFonts w:cs="宋体" w:hint="eastAsia"/>
          <w:bCs/>
          <w:color w:val="000000"/>
          <w:kern w:val="0"/>
          <w:sz w:val="24"/>
          <w:szCs w:val="24"/>
        </w:rPr>
        <w:t>A.1</w:t>
      </w:r>
      <w:r w:rsidRPr="00BC084A">
        <w:rPr>
          <w:rFonts w:ascii="宋体" w:hAnsi="宋体" w:hint="eastAsia"/>
          <w:bCs/>
          <w:sz w:val="24"/>
          <w:szCs w:val="24"/>
        </w:rPr>
        <w:t>。</w:t>
      </w:r>
    </w:p>
    <w:p w:rsidR="00E75574" w:rsidRDefault="00E75574" w:rsidP="00E955EC">
      <w:pPr>
        <w:spacing w:line="460" w:lineRule="exact"/>
        <w:rPr>
          <w:ins w:id="301" w:author="吕朱莹" w:date="2017-10-10T17:29:00Z"/>
          <w:rFonts w:ascii="宋体" w:hAnsi="宋体"/>
          <w:bCs/>
          <w:sz w:val="24"/>
          <w:szCs w:val="24"/>
        </w:rPr>
      </w:pPr>
    </w:p>
    <w:p w:rsidR="00E75574" w:rsidRDefault="00E75574" w:rsidP="00E955EC">
      <w:pPr>
        <w:spacing w:line="460" w:lineRule="exact"/>
        <w:rPr>
          <w:ins w:id="302" w:author="吕朱莹" w:date="2017-10-10T17:29:00Z"/>
          <w:rFonts w:ascii="宋体" w:hAnsi="宋体"/>
          <w:bCs/>
          <w:sz w:val="24"/>
          <w:szCs w:val="24"/>
        </w:rPr>
      </w:pPr>
    </w:p>
    <w:p w:rsidR="00E75574" w:rsidRDefault="00E75574" w:rsidP="00E955EC">
      <w:pPr>
        <w:spacing w:line="460" w:lineRule="exact"/>
        <w:rPr>
          <w:ins w:id="303" w:author="吕朱莹" w:date="2017-10-10T17:29:00Z"/>
          <w:rFonts w:ascii="宋体" w:hAnsi="宋体"/>
          <w:bCs/>
          <w:sz w:val="24"/>
          <w:szCs w:val="24"/>
        </w:rPr>
      </w:pPr>
    </w:p>
    <w:p w:rsidR="00E75574" w:rsidRDefault="00E75574" w:rsidP="00E955EC">
      <w:pPr>
        <w:spacing w:line="460" w:lineRule="exact"/>
        <w:rPr>
          <w:ins w:id="304" w:author="吕朱莹" w:date="2017-10-10T17:29:00Z"/>
          <w:rFonts w:ascii="宋体" w:hAnsi="宋体"/>
          <w:bCs/>
          <w:sz w:val="24"/>
          <w:szCs w:val="24"/>
        </w:rPr>
      </w:pPr>
    </w:p>
    <w:p w:rsidR="00E75574" w:rsidRDefault="00E75574" w:rsidP="00E955EC">
      <w:pPr>
        <w:spacing w:line="460" w:lineRule="exact"/>
        <w:rPr>
          <w:ins w:id="305" w:author="吕朱莹" w:date="2017-10-10T17:29:00Z"/>
          <w:rFonts w:ascii="宋体" w:hAnsi="宋体"/>
          <w:bCs/>
          <w:sz w:val="24"/>
          <w:szCs w:val="24"/>
        </w:rPr>
      </w:pPr>
    </w:p>
    <w:p w:rsidR="00E75574" w:rsidRPr="00BC084A" w:rsidRDefault="00E75574" w:rsidP="00E955EC">
      <w:pPr>
        <w:spacing w:line="460" w:lineRule="exact"/>
        <w:rPr>
          <w:rFonts w:ascii="宋体" w:hAnsi="宋体"/>
          <w:bCs/>
          <w:sz w:val="24"/>
          <w:szCs w:val="24"/>
        </w:rPr>
      </w:pPr>
    </w:p>
    <w:p w:rsidR="00E955EC" w:rsidRPr="00C9058C" w:rsidDel="00E75574" w:rsidRDefault="00E955EC" w:rsidP="00E955EC">
      <w:pPr>
        <w:spacing w:line="460" w:lineRule="exact"/>
        <w:rPr>
          <w:del w:id="306" w:author="吕朱莹" w:date="2017-10-10T17:29:00Z"/>
          <w:rFonts w:cs="宋体"/>
          <w:bCs/>
          <w:color w:val="000000"/>
          <w:kern w:val="0"/>
          <w:sz w:val="24"/>
          <w:szCs w:val="24"/>
        </w:rPr>
      </w:pPr>
      <w:del w:id="307" w:author="吕朱莹" w:date="2017-10-10T17:29:00Z">
        <w:r w:rsidRPr="00C9058C" w:rsidDel="00E75574">
          <w:rPr>
            <w:rFonts w:cs="宋体" w:hint="eastAsia"/>
            <w:bCs/>
            <w:color w:val="000000"/>
            <w:kern w:val="0"/>
            <w:sz w:val="24"/>
            <w:szCs w:val="24"/>
          </w:rPr>
          <w:lastRenderedPageBreak/>
          <w:delText>A.1.12</w:delText>
        </w:r>
        <w:r w:rsidRPr="00776899" w:rsidDel="00E75574">
          <w:rPr>
            <w:rFonts w:cs="宋体" w:hint="eastAsia"/>
            <w:bCs/>
            <w:kern w:val="0"/>
            <w:sz w:val="24"/>
            <w:szCs w:val="24"/>
          </w:rPr>
          <w:delText>电磁兼容</w:delText>
        </w:r>
        <w:r w:rsidRPr="00776899" w:rsidDel="00E75574">
          <w:rPr>
            <w:rFonts w:cs="宋体" w:hint="eastAsia"/>
            <w:bCs/>
            <w:kern w:val="0"/>
            <w:sz w:val="24"/>
            <w:szCs w:val="24"/>
          </w:rPr>
          <w:delText xml:space="preserve"> GB4824</w:delText>
        </w:r>
        <w:r w:rsidRPr="00776899" w:rsidDel="00E75574">
          <w:rPr>
            <w:rFonts w:cs="宋体" w:hint="eastAsia"/>
            <w:bCs/>
            <w:kern w:val="0"/>
            <w:sz w:val="24"/>
            <w:szCs w:val="24"/>
          </w:rPr>
          <w:delText>分组，</w:delText>
        </w:r>
        <w:r w:rsidRPr="00776899" w:rsidDel="00E75574">
          <w:rPr>
            <w:rFonts w:cs="宋体" w:hint="eastAsia"/>
            <w:bCs/>
            <w:kern w:val="0"/>
            <w:sz w:val="24"/>
            <w:szCs w:val="24"/>
          </w:rPr>
          <w:delText>1</w:delText>
        </w:r>
        <w:r w:rsidRPr="00776899" w:rsidDel="00E75574">
          <w:rPr>
            <w:rFonts w:cs="宋体" w:hint="eastAsia"/>
            <w:bCs/>
            <w:kern w:val="0"/>
            <w:sz w:val="24"/>
            <w:szCs w:val="24"/>
          </w:rPr>
          <w:delText>组</w:delText>
        </w:r>
        <w:r w:rsidDel="00E75574">
          <w:rPr>
            <w:rFonts w:cs="宋体" w:hint="eastAsia"/>
            <w:bCs/>
            <w:kern w:val="0"/>
            <w:sz w:val="24"/>
            <w:szCs w:val="24"/>
          </w:rPr>
          <w:delText>A</w:delText>
        </w:r>
        <w:r w:rsidRPr="00776899" w:rsidDel="00E75574">
          <w:rPr>
            <w:rFonts w:cs="宋体" w:hint="eastAsia"/>
            <w:bCs/>
            <w:kern w:val="0"/>
            <w:sz w:val="24"/>
            <w:szCs w:val="24"/>
          </w:rPr>
          <w:delText>类</w:delText>
        </w:r>
        <w:r w:rsidDel="00E75574">
          <w:rPr>
            <w:rFonts w:cs="宋体" w:hint="eastAsia"/>
            <w:bCs/>
            <w:color w:val="000000"/>
            <w:kern w:val="0"/>
            <w:sz w:val="24"/>
            <w:szCs w:val="24"/>
          </w:rPr>
          <w:delText>。</w:delText>
        </w:r>
      </w:del>
    </w:p>
    <w:p w:rsidR="00E955EC" w:rsidRPr="00E955EC" w:rsidRDefault="00A4034C" w:rsidP="00E955EC">
      <w:pPr>
        <w:jc w:val="center"/>
      </w:pPr>
      <w:r>
        <w:rPr>
          <w:rFonts w:hint="eastAsia"/>
          <w:noProof/>
        </w:rPr>
        <w:drawing>
          <wp:anchor distT="0" distB="0" distL="114300" distR="114300" simplePos="0" relativeHeight="251657728" behindDoc="0" locked="0" layoutInCell="1" allowOverlap="1">
            <wp:simplePos x="0" y="0"/>
            <wp:positionH relativeFrom="column">
              <wp:posOffset>-819150</wp:posOffset>
            </wp:positionH>
            <wp:positionV relativeFrom="paragraph">
              <wp:posOffset>85725</wp:posOffset>
            </wp:positionV>
            <wp:extent cx="7000875" cy="4981575"/>
            <wp:effectExtent l="0" t="0" r="0" b="0"/>
            <wp:wrapTopAndBottom/>
            <wp:docPr id="2" name="图片 9" descr="6068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6068电路图"/>
                    <pic:cNvPicPr>
                      <a:picLocks noChangeAspect="1" noChangeArrowheads="1"/>
                    </pic:cNvPicPr>
                  </pic:nvPicPr>
                  <pic:blipFill>
                    <a:blip r:embed="rId11"/>
                    <a:srcRect l="26039" r="17180"/>
                    <a:stretch>
                      <a:fillRect/>
                    </a:stretch>
                  </pic:blipFill>
                  <pic:spPr bwMode="auto">
                    <a:xfrm>
                      <a:off x="0" y="0"/>
                      <a:ext cx="7000875" cy="4981575"/>
                    </a:xfrm>
                    <a:prstGeom prst="rect">
                      <a:avLst/>
                    </a:prstGeom>
                    <a:noFill/>
                    <a:ln w="9525">
                      <a:noFill/>
                      <a:miter lim="800000"/>
                      <a:headEnd/>
                      <a:tailEnd/>
                    </a:ln>
                  </pic:spPr>
                </pic:pic>
              </a:graphicData>
            </a:graphic>
          </wp:anchor>
        </w:drawing>
      </w:r>
      <w:r w:rsidR="00E955EC">
        <w:rPr>
          <w:rFonts w:hint="eastAsia"/>
          <w:sz w:val="24"/>
          <w:szCs w:val="24"/>
        </w:rPr>
        <w:t>图</w:t>
      </w:r>
      <w:r w:rsidR="00E955EC">
        <w:rPr>
          <w:rFonts w:hint="eastAsia"/>
          <w:sz w:val="24"/>
          <w:szCs w:val="24"/>
        </w:rPr>
        <w:t xml:space="preserve">A.1 </w:t>
      </w:r>
      <w:r w:rsidR="00E955EC">
        <w:rPr>
          <w:rFonts w:hint="eastAsia"/>
          <w:sz w:val="24"/>
          <w:szCs w:val="24"/>
        </w:rPr>
        <w:t>电气绝缘图</w:t>
      </w:r>
    </w:p>
    <w:p w:rsidR="00E955EC" w:rsidRDefault="00E955EC" w:rsidP="00E955EC">
      <w:pPr>
        <w:rPr>
          <w:rFonts w:ascii="黑体" w:eastAsia="黑体"/>
        </w:rPr>
      </w:pPr>
    </w:p>
    <w:tbl>
      <w:tblPr>
        <w:tblW w:w="11031" w:type="dxa"/>
        <w:jc w:val="center"/>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5"/>
        <w:gridCol w:w="1134"/>
        <w:gridCol w:w="1114"/>
        <w:gridCol w:w="1417"/>
        <w:gridCol w:w="1418"/>
        <w:gridCol w:w="1417"/>
        <w:gridCol w:w="1276"/>
      </w:tblGrid>
      <w:tr w:rsidR="00E955EC" w:rsidTr="001A5897">
        <w:trPr>
          <w:trHeight w:val="337"/>
          <w:jc w:val="center"/>
        </w:trPr>
        <w:tc>
          <w:tcPr>
            <w:tcW w:w="3255" w:type="dxa"/>
            <w:vAlign w:val="center"/>
          </w:tcPr>
          <w:p w:rsidR="00E955EC" w:rsidRDefault="00E955EC" w:rsidP="001A5897">
            <w:pPr>
              <w:autoSpaceDE w:val="0"/>
              <w:autoSpaceDN w:val="0"/>
              <w:spacing w:line="280" w:lineRule="exact"/>
              <w:ind w:firstLine="420"/>
              <w:textAlignment w:val="bottom"/>
            </w:pPr>
            <w:r>
              <w:rPr>
                <w:rFonts w:hint="eastAsia"/>
              </w:rPr>
              <w:t>位置</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绝缘类型</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参考电压（</w:t>
            </w:r>
            <w:r>
              <w:rPr>
                <w:rFonts w:hint="eastAsia"/>
              </w:rPr>
              <w:t>V</w:t>
            </w:r>
            <w:r>
              <w:rPr>
                <w:rFonts w:hint="eastAsia"/>
              </w:rPr>
              <w:t>）</w:t>
            </w:r>
          </w:p>
        </w:tc>
        <w:tc>
          <w:tcPr>
            <w:tcW w:w="1417" w:type="dxa"/>
            <w:vAlign w:val="center"/>
          </w:tcPr>
          <w:p w:rsidR="00E955EC" w:rsidRDefault="00E955EC" w:rsidP="001A5897">
            <w:pPr>
              <w:autoSpaceDE w:val="0"/>
              <w:autoSpaceDN w:val="0"/>
              <w:spacing w:line="280" w:lineRule="exact"/>
              <w:textAlignment w:val="bottom"/>
            </w:pPr>
            <w:r>
              <w:rPr>
                <w:rFonts w:hint="eastAsia"/>
              </w:rPr>
              <w:t>试验电压（</w:t>
            </w:r>
            <w:r>
              <w:rPr>
                <w:rFonts w:hint="eastAsia"/>
              </w:rPr>
              <w:t>V</w:t>
            </w:r>
            <w:r>
              <w:rPr>
                <w:rFonts w:hint="eastAsia"/>
              </w:rPr>
              <w:t>）</w:t>
            </w:r>
          </w:p>
        </w:tc>
        <w:tc>
          <w:tcPr>
            <w:tcW w:w="1418" w:type="dxa"/>
            <w:vAlign w:val="center"/>
          </w:tcPr>
          <w:p w:rsidR="00E955EC" w:rsidRDefault="00E955EC" w:rsidP="001A5897">
            <w:pPr>
              <w:autoSpaceDE w:val="0"/>
              <w:autoSpaceDN w:val="0"/>
              <w:spacing w:line="280" w:lineRule="exact"/>
              <w:jc w:val="center"/>
              <w:textAlignment w:val="bottom"/>
            </w:pPr>
            <w:r>
              <w:rPr>
                <w:rFonts w:hint="eastAsia"/>
              </w:rPr>
              <w:t>爬电距离要求值（</w:t>
            </w:r>
            <w:r>
              <w:rPr>
                <w:rFonts w:hint="eastAsia"/>
              </w:rPr>
              <w:t>mm</w:t>
            </w:r>
            <w:r>
              <w:rPr>
                <w:rFonts w:hint="eastAsia"/>
              </w:rPr>
              <w:t>）</w:t>
            </w:r>
          </w:p>
        </w:tc>
        <w:tc>
          <w:tcPr>
            <w:tcW w:w="1417" w:type="dxa"/>
          </w:tcPr>
          <w:p w:rsidR="00E955EC" w:rsidRPr="00947097" w:rsidRDefault="00E955EC" w:rsidP="001A5897">
            <w:pPr>
              <w:autoSpaceDE w:val="0"/>
              <w:autoSpaceDN w:val="0"/>
              <w:spacing w:line="280" w:lineRule="exact"/>
              <w:textAlignment w:val="bottom"/>
            </w:pPr>
            <w:r>
              <w:rPr>
                <w:rFonts w:hint="eastAsia"/>
              </w:rPr>
              <w:t>电气间隙要求值（</w:t>
            </w:r>
            <w:r>
              <w:rPr>
                <w:rFonts w:hint="eastAsia"/>
              </w:rPr>
              <w:t>mm</w:t>
            </w:r>
            <w:r>
              <w:rPr>
                <w:rFonts w:hint="eastAsia"/>
              </w:rPr>
              <w:t>）</w:t>
            </w:r>
          </w:p>
        </w:tc>
        <w:tc>
          <w:tcPr>
            <w:tcW w:w="1276" w:type="dxa"/>
            <w:vAlign w:val="center"/>
          </w:tcPr>
          <w:p w:rsidR="00E955EC" w:rsidRDefault="00E955EC" w:rsidP="001A5897">
            <w:pPr>
              <w:autoSpaceDE w:val="0"/>
              <w:autoSpaceDN w:val="0"/>
              <w:spacing w:line="280" w:lineRule="exact"/>
              <w:textAlignment w:val="bottom"/>
            </w:pPr>
            <w:r>
              <w:rPr>
                <w:rFonts w:hint="eastAsia"/>
              </w:rPr>
              <w:t>测试点说明</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A,</w:t>
            </w:r>
            <w:r>
              <w:rPr>
                <w:rFonts w:hint="eastAsia"/>
              </w:rPr>
              <w:t>网电源部分相反极性之间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BI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AC1500</w:t>
            </w:r>
          </w:p>
        </w:tc>
        <w:tc>
          <w:tcPr>
            <w:tcW w:w="1418" w:type="dxa"/>
            <w:vAlign w:val="center"/>
          </w:tcPr>
          <w:p w:rsidR="00E955EC" w:rsidRDefault="00E955EC" w:rsidP="001A5897">
            <w:pPr>
              <w:autoSpaceDE w:val="0"/>
              <w:autoSpaceDN w:val="0"/>
              <w:spacing w:line="280" w:lineRule="exact"/>
              <w:jc w:val="center"/>
              <w:textAlignment w:val="bottom"/>
            </w:pPr>
            <w:r>
              <w:rPr>
                <w:rFonts w:hint="eastAsia"/>
              </w:rPr>
              <w:t>3</w:t>
            </w:r>
          </w:p>
        </w:tc>
        <w:tc>
          <w:tcPr>
            <w:tcW w:w="1417" w:type="dxa"/>
          </w:tcPr>
          <w:p w:rsidR="00E955EC" w:rsidRDefault="00E955EC" w:rsidP="001A5897">
            <w:pPr>
              <w:autoSpaceDE w:val="0"/>
              <w:autoSpaceDN w:val="0"/>
              <w:spacing w:line="280" w:lineRule="exact"/>
              <w:ind w:firstLine="420"/>
              <w:textAlignment w:val="bottom"/>
            </w:pPr>
            <w:r>
              <w:rPr>
                <w:rFonts w:hint="eastAsia"/>
              </w:rPr>
              <w:t>1.6</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A-f</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B,</w:t>
            </w:r>
            <w:r>
              <w:rPr>
                <w:rFonts w:hint="eastAsia"/>
              </w:rPr>
              <w:t>网电源部分与未保护接地之间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DI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AC4000</w:t>
            </w:r>
          </w:p>
        </w:tc>
        <w:tc>
          <w:tcPr>
            <w:tcW w:w="1418" w:type="dxa"/>
            <w:vAlign w:val="center"/>
          </w:tcPr>
          <w:p w:rsidR="00E955EC" w:rsidRDefault="00E955EC" w:rsidP="001A5897">
            <w:pPr>
              <w:autoSpaceDE w:val="0"/>
              <w:autoSpaceDN w:val="0"/>
              <w:spacing w:line="280" w:lineRule="exact"/>
              <w:jc w:val="center"/>
              <w:textAlignment w:val="bottom"/>
            </w:pPr>
            <w:r>
              <w:rPr>
                <w:rFonts w:hint="eastAsia"/>
              </w:rPr>
              <w:t>8</w:t>
            </w:r>
          </w:p>
        </w:tc>
        <w:tc>
          <w:tcPr>
            <w:tcW w:w="1417" w:type="dxa"/>
          </w:tcPr>
          <w:p w:rsidR="00E955EC" w:rsidRDefault="00E955EC" w:rsidP="001A5897">
            <w:pPr>
              <w:autoSpaceDE w:val="0"/>
              <w:autoSpaceDN w:val="0"/>
              <w:spacing w:line="280" w:lineRule="exact"/>
              <w:ind w:firstLine="420"/>
              <w:textAlignment w:val="bottom"/>
            </w:pPr>
            <w:r>
              <w:rPr>
                <w:rFonts w:hint="eastAsia"/>
              </w:rPr>
              <w:t>5</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A-a2</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C,</w:t>
            </w:r>
            <w:r>
              <w:rPr>
                <w:rFonts w:hint="eastAsia"/>
              </w:rPr>
              <w:t>网电源部分与保护接地之间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BI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AC1500</w:t>
            </w:r>
          </w:p>
        </w:tc>
        <w:tc>
          <w:tcPr>
            <w:tcW w:w="1418" w:type="dxa"/>
          </w:tcPr>
          <w:p w:rsidR="00E955EC" w:rsidRDefault="00E955EC" w:rsidP="001A5897">
            <w:pPr>
              <w:autoSpaceDE w:val="0"/>
              <w:autoSpaceDN w:val="0"/>
              <w:spacing w:line="280" w:lineRule="exact"/>
              <w:jc w:val="center"/>
              <w:textAlignment w:val="bottom"/>
            </w:pPr>
            <w:r>
              <w:rPr>
                <w:rFonts w:hint="eastAsia"/>
              </w:rPr>
              <w:t>4</w:t>
            </w:r>
          </w:p>
        </w:tc>
        <w:tc>
          <w:tcPr>
            <w:tcW w:w="1417" w:type="dxa"/>
          </w:tcPr>
          <w:p w:rsidR="00E955EC" w:rsidRDefault="00E955EC" w:rsidP="001A5897">
            <w:pPr>
              <w:autoSpaceDE w:val="0"/>
              <w:autoSpaceDN w:val="0"/>
              <w:spacing w:line="280" w:lineRule="exact"/>
              <w:ind w:firstLine="420"/>
              <w:textAlignment w:val="bottom"/>
            </w:pPr>
            <w:r>
              <w:rPr>
                <w:rFonts w:hint="eastAsia"/>
              </w:rPr>
              <w:t>2.5</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A-a1</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D,</w:t>
            </w:r>
            <w:r>
              <w:rPr>
                <w:rFonts w:hint="eastAsia"/>
              </w:rPr>
              <w:t>开关电源初级与次级之间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DI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AC4000</w:t>
            </w:r>
          </w:p>
        </w:tc>
        <w:tc>
          <w:tcPr>
            <w:tcW w:w="1418" w:type="dxa"/>
          </w:tcPr>
          <w:p w:rsidR="00E955EC" w:rsidRDefault="00E955EC" w:rsidP="001A5897">
            <w:pPr>
              <w:autoSpaceDE w:val="0"/>
              <w:autoSpaceDN w:val="0"/>
              <w:spacing w:line="280" w:lineRule="exact"/>
              <w:jc w:val="center"/>
              <w:textAlignment w:val="bottom"/>
            </w:pPr>
            <w:r>
              <w:rPr>
                <w:rFonts w:hint="eastAsia"/>
              </w:rPr>
              <w:t>8</w:t>
            </w:r>
          </w:p>
        </w:tc>
        <w:tc>
          <w:tcPr>
            <w:tcW w:w="1417" w:type="dxa"/>
          </w:tcPr>
          <w:p w:rsidR="00E955EC" w:rsidRDefault="00E955EC" w:rsidP="001A5897">
            <w:pPr>
              <w:autoSpaceDE w:val="0"/>
              <w:autoSpaceDN w:val="0"/>
              <w:spacing w:line="280" w:lineRule="exact"/>
              <w:ind w:firstLine="420"/>
              <w:textAlignment w:val="bottom"/>
            </w:pPr>
            <w:r>
              <w:rPr>
                <w:rFonts w:hint="eastAsia"/>
              </w:rPr>
              <w:t>5</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A-e</w:t>
            </w:r>
          </w:p>
        </w:tc>
      </w:tr>
      <w:tr w:rsidR="00E955EC" w:rsidTr="001A5897">
        <w:trPr>
          <w:jc w:val="center"/>
        </w:trPr>
        <w:tc>
          <w:tcPr>
            <w:tcW w:w="3255" w:type="dxa"/>
            <w:vAlign w:val="center"/>
          </w:tcPr>
          <w:p w:rsidR="00E955EC" w:rsidRDefault="00E955EC" w:rsidP="001A5897">
            <w:r>
              <w:rPr>
                <w:rFonts w:hint="eastAsia"/>
              </w:rPr>
              <w:t>E,</w:t>
            </w:r>
            <w:r>
              <w:rPr>
                <w:rFonts w:hint="eastAsia"/>
              </w:rPr>
              <w:t>网电源部分与加热器外壳之间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BI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AC1500</w:t>
            </w:r>
          </w:p>
        </w:tc>
        <w:tc>
          <w:tcPr>
            <w:tcW w:w="1418" w:type="dxa"/>
          </w:tcPr>
          <w:p w:rsidR="00E955EC" w:rsidRDefault="00E955EC" w:rsidP="001A5897">
            <w:pPr>
              <w:autoSpaceDE w:val="0"/>
              <w:autoSpaceDN w:val="0"/>
              <w:spacing w:line="280" w:lineRule="exact"/>
              <w:jc w:val="center"/>
              <w:textAlignment w:val="bottom"/>
            </w:pPr>
            <w:r>
              <w:rPr>
                <w:rFonts w:hint="eastAsia"/>
              </w:rPr>
              <w:t>4</w:t>
            </w:r>
          </w:p>
        </w:tc>
        <w:tc>
          <w:tcPr>
            <w:tcW w:w="1417" w:type="dxa"/>
          </w:tcPr>
          <w:p w:rsidR="00E955EC" w:rsidRDefault="00E955EC" w:rsidP="001A5897">
            <w:pPr>
              <w:autoSpaceDE w:val="0"/>
              <w:autoSpaceDN w:val="0"/>
              <w:spacing w:line="280" w:lineRule="exact"/>
              <w:ind w:firstLine="420"/>
              <w:textAlignment w:val="bottom"/>
            </w:pPr>
            <w:r>
              <w:rPr>
                <w:rFonts w:hint="eastAsia"/>
              </w:rPr>
              <w:t>2.5</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A-a1</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F,</w:t>
            </w:r>
            <w:r>
              <w:rPr>
                <w:rFonts w:hint="eastAsia"/>
              </w:rPr>
              <w:t>电池与未保护接地外壳之间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DI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DC24</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DC500</w:t>
            </w:r>
          </w:p>
        </w:tc>
        <w:tc>
          <w:tcPr>
            <w:tcW w:w="1418" w:type="dxa"/>
          </w:tcPr>
          <w:p w:rsidR="00E955EC" w:rsidRDefault="00E955EC" w:rsidP="001A5897">
            <w:pPr>
              <w:autoSpaceDE w:val="0"/>
              <w:autoSpaceDN w:val="0"/>
              <w:spacing w:line="280" w:lineRule="exact"/>
              <w:jc w:val="center"/>
              <w:textAlignment w:val="bottom"/>
            </w:pPr>
            <w:r>
              <w:rPr>
                <w:rFonts w:hint="eastAsia"/>
              </w:rPr>
              <w:t>4</w:t>
            </w:r>
          </w:p>
        </w:tc>
        <w:tc>
          <w:tcPr>
            <w:tcW w:w="1417" w:type="dxa"/>
          </w:tcPr>
          <w:p w:rsidR="00E955EC" w:rsidRDefault="00E955EC" w:rsidP="001A5897">
            <w:pPr>
              <w:autoSpaceDE w:val="0"/>
              <w:autoSpaceDN w:val="0"/>
              <w:spacing w:line="280" w:lineRule="exact"/>
              <w:ind w:firstLine="420"/>
              <w:textAlignment w:val="bottom"/>
            </w:pPr>
            <w:r>
              <w:rPr>
                <w:rFonts w:hint="eastAsia"/>
              </w:rPr>
              <w:t>2</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A-a2</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G,</w:t>
            </w:r>
            <w:r>
              <w:rPr>
                <w:rFonts w:hint="eastAsia"/>
              </w:rPr>
              <w:t>血压计袖带与设备外壳之间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BI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AC1500</w:t>
            </w:r>
          </w:p>
        </w:tc>
        <w:tc>
          <w:tcPr>
            <w:tcW w:w="1418" w:type="dxa"/>
          </w:tcPr>
          <w:p w:rsidR="00E955EC" w:rsidRDefault="00E955EC" w:rsidP="001A5897">
            <w:pPr>
              <w:jc w:val="center"/>
            </w:pPr>
            <w:r>
              <w:rPr>
                <w:rFonts w:hint="eastAsia"/>
              </w:rPr>
              <w:t>4</w:t>
            </w:r>
          </w:p>
        </w:tc>
        <w:tc>
          <w:tcPr>
            <w:tcW w:w="1417" w:type="dxa"/>
          </w:tcPr>
          <w:p w:rsidR="00E955EC" w:rsidRDefault="00E955EC" w:rsidP="001A5897">
            <w:pPr>
              <w:autoSpaceDE w:val="0"/>
              <w:autoSpaceDN w:val="0"/>
              <w:spacing w:line="280" w:lineRule="exact"/>
              <w:ind w:firstLine="420"/>
              <w:textAlignment w:val="bottom"/>
            </w:pPr>
            <w:r>
              <w:rPr>
                <w:rFonts w:hint="eastAsia"/>
              </w:rPr>
              <w:t>4</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B-d</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H,</w:t>
            </w:r>
            <w:r>
              <w:rPr>
                <w:rFonts w:hint="eastAsia"/>
              </w:rPr>
              <w:t>网电源部分与显示屏之间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DI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autoSpaceDE w:val="0"/>
              <w:autoSpaceDN w:val="0"/>
              <w:spacing w:line="280" w:lineRule="exact"/>
              <w:jc w:val="center"/>
              <w:textAlignment w:val="bottom"/>
            </w:pPr>
            <w:r>
              <w:rPr>
                <w:rFonts w:hint="eastAsia"/>
              </w:rPr>
              <w:t>AC4000</w:t>
            </w:r>
          </w:p>
        </w:tc>
        <w:tc>
          <w:tcPr>
            <w:tcW w:w="1418" w:type="dxa"/>
          </w:tcPr>
          <w:p w:rsidR="00E955EC" w:rsidRDefault="00E955EC" w:rsidP="001A5897">
            <w:pPr>
              <w:autoSpaceDE w:val="0"/>
              <w:autoSpaceDN w:val="0"/>
              <w:spacing w:line="280" w:lineRule="exact"/>
              <w:jc w:val="center"/>
              <w:textAlignment w:val="bottom"/>
            </w:pPr>
            <w:r>
              <w:rPr>
                <w:rFonts w:hint="eastAsia"/>
              </w:rPr>
              <w:t>8</w:t>
            </w:r>
          </w:p>
        </w:tc>
        <w:tc>
          <w:tcPr>
            <w:tcW w:w="1417" w:type="dxa"/>
          </w:tcPr>
          <w:p w:rsidR="00E955EC" w:rsidRDefault="00E955EC" w:rsidP="001A5897">
            <w:pPr>
              <w:autoSpaceDE w:val="0"/>
              <w:autoSpaceDN w:val="0"/>
              <w:spacing w:line="280" w:lineRule="exact"/>
              <w:ind w:firstLine="420"/>
              <w:textAlignment w:val="bottom"/>
            </w:pPr>
            <w:r>
              <w:rPr>
                <w:rFonts w:hint="eastAsia"/>
              </w:rPr>
              <w:t>5</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A-a2</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I</w:t>
            </w:r>
            <w:r>
              <w:rPr>
                <w:rFonts w:hint="eastAsia"/>
              </w:rPr>
              <w:t>，网电源部分与血压计袖带之间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DI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DC12</w:t>
            </w:r>
          </w:p>
        </w:tc>
        <w:tc>
          <w:tcPr>
            <w:tcW w:w="1417" w:type="dxa"/>
            <w:vAlign w:val="center"/>
          </w:tcPr>
          <w:p w:rsidR="00E955EC" w:rsidRDefault="00E955EC" w:rsidP="001A5897">
            <w:pPr>
              <w:jc w:val="center"/>
            </w:pPr>
            <w:r>
              <w:rPr>
                <w:rFonts w:hint="eastAsia"/>
              </w:rPr>
              <w:t>DC500</w:t>
            </w:r>
          </w:p>
        </w:tc>
        <w:tc>
          <w:tcPr>
            <w:tcW w:w="1418" w:type="dxa"/>
          </w:tcPr>
          <w:p w:rsidR="00E955EC" w:rsidRDefault="00E955EC" w:rsidP="001A5897">
            <w:pPr>
              <w:jc w:val="center"/>
            </w:pPr>
            <w:r>
              <w:rPr>
                <w:rFonts w:hint="eastAsia"/>
              </w:rPr>
              <w:t>8</w:t>
            </w:r>
          </w:p>
        </w:tc>
        <w:tc>
          <w:tcPr>
            <w:tcW w:w="1417" w:type="dxa"/>
          </w:tcPr>
          <w:p w:rsidR="00E955EC" w:rsidRDefault="00E955EC" w:rsidP="001A5897">
            <w:pPr>
              <w:autoSpaceDE w:val="0"/>
              <w:autoSpaceDN w:val="0"/>
              <w:spacing w:line="280" w:lineRule="exact"/>
              <w:ind w:firstLine="420"/>
              <w:textAlignment w:val="bottom"/>
            </w:pPr>
            <w:r>
              <w:rPr>
                <w:rFonts w:hint="eastAsia"/>
              </w:rPr>
              <w:t>5</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B-a</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J,</w:t>
            </w:r>
            <w:r>
              <w:rPr>
                <w:rFonts w:hint="eastAsia"/>
              </w:rPr>
              <w:t>电池相反极性之间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BI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DC24</w:t>
            </w:r>
          </w:p>
        </w:tc>
        <w:tc>
          <w:tcPr>
            <w:tcW w:w="1417" w:type="dxa"/>
            <w:vAlign w:val="center"/>
          </w:tcPr>
          <w:p w:rsidR="00E955EC" w:rsidRDefault="00E955EC" w:rsidP="001A5897">
            <w:pPr>
              <w:jc w:val="center"/>
            </w:pPr>
            <w:r>
              <w:rPr>
                <w:rFonts w:hint="eastAsia"/>
              </w:rPr>
              <w:t>DC500</w:t>
            </w:r>
          </w:p>
        </w:tc>
        <w:tc>
          <w:tcPr>
            <w:tcW w:w="1418" w:type="dxa"/>
          </w:tcPr>
          <w:p w:rsidR="00E955EC" w:rsidRDefault="00E955EC" w:rsidP="001A5897">
            <w:pPr>
              <w:autoSpaceDE w:val="0"/>
              <w:autoSpaceDN w:val="0"/>
              <w:spacing w:line="280" w:lineRule="exact"/>
              <w:jc w:val="center"/>
              <w:textAlignment w:val="bottom"/>
            </w:pPr>
            <w:r>
              <w:rPr>
                <w:rFonts w:hint="eastAsia"/>
              </w:rPr>
              <w:t>2</w:t>
            </w:r>
          </w:p>
        </w:tc>
        <w:tc>
          <w:tcPr>
            <w:tcW w:w="1417" w:type="dxa"/>
          </w:tcPr>
          <w:p w:rsidR="00E955EC" w:rsidRDefault="00E955EC" w:rsidP="001A5897">
            <w:pPr>
              <w:autoSpaceDE w:val="0"/>
              <w:autoSpaceDN w:val="0"/>
              <w:spacing w:line="280" w:lineRule="exact"/>
              <w:ind w:firstLine="420"/>
              <w:textAlignment w:val="bottom"/>
            </w:pPr>
            <w:r>
              <w:rPr>
                <w:rFonts w:hint="eastAsia"/>
              </w:rPr>
              <w:t>1</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A-f</w:t>
            </w:r>
          </w:p>
        </w:tc>
      </w:tr>
      <w:tr w:rsidR="00E955EC" w:rsidTr="001A5897">
        <w:trPr>
          <w:jc w:val="center"/>
        </w:trPr>
        <w:tc>
          <w:tcPr>
            <w:tcW w:w="3255" w:type="dxa"/>
            <w:vAlign w:val="center"/>
          </w:tcPr>
          <w:p w:rsidR="00E955EC" w:rsidRDefault="00E955EC" w:rsidP="001A5897">
            <w:pPr>
              <w:autoSpaceDE w:val="0"/>
              <w:autoSpaceDN w:val="0"/>
              <w:spacing w:line="280" w:lineRule="exact"/>
              <w:textAlignment w:val="bottom"/>
            </w:pPr>
            <w:r>
              <w:rPr>
                <w:rFonts w:hint="eastAsia"/>
              </w:rPr>
              <w:t>K,</w:t>
            </w:r>
            <w:r>
              <w:rPr>
                <w:rFonts w:hint="eastAsia"/>
              </w:rPr>
              <w:t>网电源部分与应用部分之间</w:t>
            </w:r>
          </w:p>
        </w:tc>
        <w:tc>
          <w:tcPr>
            <w:tcW w:w="1134" w:type="dxa"/>
            <w:vAlign w:val="center"/>
          </w:tcPr>
          <w:p w:rsidR="00E955EC" w:rsidRDefault="00E955EC" w:rsidP="001A5897">
            <w:pPr>
              <w:autoSpaceDE w:val="0"/>
              <w:autoSpaceDN w:val="0"/>
              <w:spacing w:line="280" w:lineRule="exact"/>
              <w:jc w:val="center"/>
              <w:textAlignment w:val="bottom"/>
            </w:pPr>
            <w:r>
              <w:rPr>
                <w:rFonts w:hint="eastAsia"/>
              </w:rPr>
              <w:t>DI</w:t>
            </w:r>
          </w:p>
        </w:tc>
        <w:tc>
          <w:tcPr>
            <w:tcW w:w="1114" w:type="dxa"/>
            <w:vAlign w:val="center"/>
          </w:tcPr>
          <w:p w:rsidR="00E955EC" w:rsidRDefault="00E955EC" w:rsidP="001A5897">
            <w:pPr>
              <w:autoSpaceDE w:val="0"/>
              <w:autoSpaceDN w:val="0"/>
              <w:spacing w:line="280" w:lineRule="exact"/>
              <w:jc w:val="center"/>
              <w:textAlignment w:val="bottom"/>
            </w:pPr>
            <w:r>
              <w:rPr>
                <w:rFonts w:hint="eastAsia"/>
              </w:rPr>
              <w:t>AC220</w:t>
            </w:r>
          </w:p>
        </w:tc>
        <w:tc>
          <w:tcPr>
            <w:tcW w:w="1417" w:type="dxa"/>
            <w:vAlign w:val="center"/>
          </w:tcPr>
          <w:p w:rsidR="00E955EC" w:rsidRDefault="00E955EC" w:rsidP="001A5897">
            <w:pPr>
              <w:jc w:val="center"/>
            </w:pPr>
            <w:r>
              <w:rPr>
                <w:rFonts w:hint="eastAsia"/>
              </w:rPr>
              <w:t>AC4000</w:t>
            </w:r>
          </w:p>
        </w:tc>
        <w:tc>
          <w:tcPr>
            <w:tcW w:w="1418" w:type="dxa"/>
          </w:tcPr>
          <w:p w:rsidR="00E955EC" w:rsidRDefault="00E955EC" w:rsidP="001A5897">
            <w:pPr>
              <w:jc w:val="center"/>
            </w:pPr>
            <w:r>
              <w:rPr>
                <w:rFonts w:hint="eastAsia"/>
              </w:rPr>
              <w:t>8</w:t>
            </w:r>
          </w:p>
        </w:tc>
        <w:tc>
          <w:tcPr>
            <w:tcW w:w="1417" w:type="dxa"/>
          </w:tcPr>
          <w:p w:rsidR="00E955EC" w:rsidRDefault="00E955EC" w:rsidP="001A5897">
            <w:pPr>
              <w:autoSpaceDE w:val="0"/>
              <w:autoSpaceDN w:val="0"/>
              <w:spacing w:line="280" w:lineRule="exact"/>
              <w:ind w:firstLine="420"/>
              <w:textAlignment w:val="bottom"/>
            </w:pPr>
            <w:r>
              <w:rPr>
                <w:rFonts w:hint="eastAsia"/>
              </w:rPr>
              <w:t>5</w:t>
            </w:r>
          </w:p>
        </w:tc>
        <w:tc>
          <w:tcPr>
            <w:tcW w:w="1276" w:type="dxa"/>
            <w:vAlign w:val="center"/>
          </w:tcPr>
          <w:p w:rsidR="00E955EC" w:rsidRDefault="00E955EC" w:rsidP="001A5897">
            <w:pPr>
              <w:autoSpaceDE w:val="0"/>
              <w:autoSpaceDN w:val="0"/>
              <w:spacing w:line="280" w:lineRule="exact"/>
              <w:ind w:firstLine="420"/>
              <w:textAlignment w:val="bottom"/>
            </w:pPr>
            <w:r>
              <w:rPr>
                <w:rFonts w:hint="eastAsia"/>
              </w:rPr>
              <w:t>B-a</w:t>
            </w:r>
          </w:p>
        </w:tc>
      </w:tr>
      <w:tr w:rsidR="00E955EC" w:rsidTr="001A5897">
        <w:trPr>
          <w:trHeight w:val="384"/>
          <w:jc w:val="center"/>
        </w:trPr>
        <w:tc>
          <w:tcPr>
            <w:tcW w:w="11031" w:type="dxa"/>
            <w:gridSpan w:val="7"/>
          </w:tcPr>
          <w:p w:rsidR="00E955EC" w:rsidRDefault="00E955EC" w:rsidP="001A5897">
            <w:pPr>
              <w:autoSpaceDE w:val="0"/>
              <w:autoSpaceDN w:val="0"/>
              <w:spacing w:line="280" w:lineRule="exact"/>
              <w:textAlignment w:val="bottom"/>
            </w:pPr>
            <w:r>
              <w:rPr>
                <w:rFonts w:hint="eastAsia"/>
              </w:rPr>
              <w:t>备注：</w:t>
            </w:r>
            <w:r>
              <w:rPr>
                <w:rFonts w:hint="eastAsia"/>
              </w:rPr>
              <w:t>BI</w:t>
            </w:r>
            <w:r>
              <w:rPr>
                <w:rFonts w:hint="eastAsia"/>
              </w:rPr>
              <w:t>：基本绝缘；</w:t>
            </w:r>
            <w:r>
              <w:rPr>
                <w:rFonts w:hint="eastAsia"/>
              </w:rPr>
              <w:t>DI</w:t>
            </w:r>
            <w:r>
              <w:rPr>
                <w:rFonts w:hint="eastAsia"/>
              </w:rPr>
              <w:t>：双重绝缘</w:t>
            </w:r>
          </w:p>
        </w:tc>
      </w:tr>
    </w:tbl>
    <w:p w:rsidR="00131614" w:rsidRPr="006C7514" w:rsidRDefault="00E955EC" w:rsidP="006C7514">
      <w:pPr>
        <w:spacing w:line="460" w:lineRule="exact"/>
        <w:jc w:val="center"/>
        <w:rPr>
          <w:rFonts w:hAnsi="宋体"/>
          <w:b/>
          <w:bCs/>
          <w:sz w:val="24"/>
          <w:szCs w:val="24"/>
        </w:rPr>
      </w:pPr>
      <w:r w:rsidRPr="00BC084A">
        <w:rPr>
          <w:rFonts w:hint="eastAsia"/>
          <w:sz w:val="24"/>
          <w:szCs w:val="24"/>
        </w:rPr>
        <w:t>表</w:t>
      </w:r>
      <w:r w:rsidRPr="00BC084A">
        <w:rPr>
          <w:rFonts w:hint="eastAsia"/>
          <w:sz w:val="24"/>
          <w:szCs w:val="24"/>
        </w:rPr>
        <w:t xml:space="preserve">A.1 </w:t>
      </w:r>
      <w:r w:rsidRPr="00BC084A">
        <w:rPr>
          <w:rFonts w:hint="eastAsia"/>
          <w:sz w:val="24"/>
          <w:szCs w:val="24"/>
        </w:rPr>
        <w:t>电气绝缘路径</w:t>
      </w:r>
      <w:r w:rsidR="001F7F73" w:rsidRPr="00C83A41">
        <w:rPr>
          <w:rFonts w:ascii="宋体" w:hAnsi="宋体" w:cs="宋体" w:hint="eastAsia"/>
        </w:rPr>
        <w:t xml:space="preserve"> </w:t>
      </w:r>
    </w:p>
    <w:sectPr w:rsidR="00131614" w:rsidRPr="006C7514" w:rsidSect="000D53AF">
      <w:pgSz w:w="11906" w:h="16838" w:code="9"/>
      <w:pgMar w:top="1440" w:right="1797" w:bottom="1440" w:left="1797" w:header="851" w:footer="1588" w:gutter="0"/>
      <w:cols w:space="425"/>
      <w:docGrid w:type="linesAndChar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吕朱莹" w:date="2017-11-10T13:48:00Z" w:initials="吕朱莹">
    <w:p w:rsidR="00AA2039" w:rsidRDefault="00AA2039">
      <w:pPr>
        <w:pStyle w:val="a5"/>
      </w:pPr>
      <w:r>
        <w:rPr>
          <w:rStyle w:val="ae"/>
        </w:rPr>
        <w:annotationRef/>
      </w:r>
      <w:r>
        <w:rPr>
          <w:rFonts w:hint="eastAsia"/>
        </w:rPr>
        <w:t>版本为什么是</w:t>
      </w:r>
      <w:r>
        <w:rPr>
          <w:rFonts w:hint="eastAsia"/>
        </w:rPr>
        <w:t>V2</w:t>
      </w:r>
    </w:p>
  </w:comment>
  <w:comment w:id="206" w:author="吕朱莹" w:date="2017-11-02T16:51:00Z" w:initials="吕朱莹">
    <w:p w:rsidR="00AA2039" w:rsidRDefault="00AA2039" w:rsidP="00F564D5">
      <w:pPr>
        <w:pStyle w:val="af1"/>
        <w:numPr>
          <w:ilvl w:val="0"/>
          <w:numId w:val="14"/>
        </w:numPr>
        <w:tabs>
          <w:tab w:val="left" w:pos="420"/>
        </w:tabs>
        <w:ind w:firstLineChars="0"/>
      </w:pPr>
      <w:r>
        <w:rPr>
          <w:rStyle w:val="ae"/>
        </w:rPr>
        <w:annotationRef/>
      </w:r>
      <w:r>
        <w:rPr>
          <w:rFonts w:hint="eastAsia"/>
        </w:rPr>
        <w:t>误差与说明书不一致，说明书中84页：调整置换液流速为</w:t>
      </w:r>
      <w:r>
        <w:t xml:space="preserve"> 200 ml/min. </w:t>
      </w:r>
      <w:r>
        <w:rPr>
          <w:rFonts w:hint="eastAsia"/>
        </w:rPr>
        <w:t>不知道是不是这一项，别的地方没有流量误差</w:t>
      </w:r>
    </w:p>
    <w:p w:rsidR="00AA2039" w:rsidRPr="00F564D5" w:rsidRDefault="00AA2039">
      <w:pPr>
        <w:pStyle w:val="a5"/>
      </w:pPr>
    </w:p>
  </w:comment>
  <w:comment w:id="205" w:author="吕朱莹" w:date="2017-11-03T16:01:00Z" w:initials="吕朱莹">
    <w:p w:rsidR="00AA2039" w:rsidRDefault="00AA2039">
      <w:pPr>
        <w:pStyle w:val="a5"/>
      </w:pPr>
      <w:r>
        <w:rPr>
          <w:rStyle w:val="ae"/>
        </w:rPr>
        <w:annotationRef/>
      </w:r>
      <w:r>
        <w:rPr>
          <w:rFonts w:hint="eastAsia"/>
        </w:rPr>
        <w:t>这条要重新出报告，报告中的项目是：置换液流量误差（</w:t>
      </w:r>
      <w:r>
        <w:rPr>
          <w:rFonts w:hint="eastAsia"/>
        </w:rPr>
        <w:t>JH-6068</w:t>
      </w:r>
      <w:r>
        <w:rPr>
          <w:rFonts w:hint="eastAsia"/>
        </w:rPr>
        <w:t>、</w:t>
      </w:r>
      <w:r>
        <w:rPr>
          <w:rFonts w:hint="eastAsia"/>
        </w:rPr>
        <w:t>JH-6068G</w:t>
      </w:r>
      <w:r>
        <w:rPr>
          <w:rFonts w:hint="eastAsia"/>
        </w:rPr>
        <w:t>、</w:t>
      </w:r>
      <w:r>
        <w:rPr>
          <w:rFonts w:hint="eastAsia"/>
        </w:rPr>
        <w:t>JH-6068C</w:t>
      </w:r>
      <w:r>
        <w:rPr>
          <w:rFonts w:hint="eastAsia"/>
        </w:rPr>
        <w:t>、</w:t>
      </w:r>
      <w:r>
        <w:rPr>
          <w:rFonts w:hint="eastAsia"/>
        </w:rPr>
        <w:t>JH-6068I</w:t>
      </w:r>
      <w:r>
        <w:rPr>
          <w:rFonts w:hint="eastAsia"/>
        </w:rPr>
        <w:t>适用）</w:t>
      </w:r>
    </w:p>
  </w:comment>
  <w:comment w:id="209" w:author="yingh" w:date="2017-11-02T16:51:00Z" w:initials="y">
    <w:p w:rsidR="00AA2039" w:rsidRDefault="00AA2039">
      <w:pPr>
        <w:pStyle w:val="a5"/>
      </w:pPr>
      <w:r>
        <w:rPr>
          <w:rStyle w:val="ae"/>
        </w:rPr>
        <w:annotationRef/>
      </w:r>
      <w:r>
        <w:rPr>
          <w:rFonts w:hint="eastAsia"/>
        </w:rPr>
        <w:t>重检</w:t>
      </w:r>
    </w:p>
  </w:comment>
  <w:comment w:id="214" w:author="吕朱莹" w:date="2017-11-13T09:42:00Z" w:initials="吕朱莹">
    <w:p w:rsidR="00AA2039" w:rsidRDefault="00AA2039">
      <w:pPr>
        <w:pStyle w:val="a5"/>
      </w:pPr>
      <w:r>
        <w:rPr>
          <w:rStyle w:val="ae"/>
        </w:rPr>
        <w:annotationRef/>
      </w:r>
      <w:r>
        <w:rPr>
          <w:rFonts w:hint="eastAsia"/>
        </w:rPr>
        <w:t>重检</w:t>
      </w:r>
    </w:p>
  </w:comment>
  <w:comment w:id="216" w:author="吕朱莹" w:date="2017-11-13T09:43:00Z" w:initials="吕朱莹">
    <w:p w:rsidR="00AA2039" w:rsidRDefault="00AA2039">
      <w:pPr>
        <w:pStyle w:val="a5"/>
      </w:pPr>
      <w:r>
        <w:rPr>
          <w:rStyle w:val="ae"/>
        </w:rPr>
        <w:annotationRef/>
      </w:r>
      <w:r>
        <w:rPr>
          <w:rFonts w:hint="eastAsia"/>
        </w:rPr>
        <w:t>重检</w:t>
      </w:r>
    </w:p>
  </w:comment>
  <w:comment w:id="218" w:author="吕朱莹" w:date="2017-11-02T16:51:00Z" w:initials="吕朱莹">
    <w:p w:rsidR="00AA2039" w:rsidRDefault="00AA2039">
      <w:pPr>
        <w:pStyle w:val="a5"/>
      </w:pPr>
      <w:r>
        <w:rPr>
          <w:rStyle w:val="ae"/>
        </w:rPr>
        <w:annotationRef/>
      </w:r>
      <w:r w:rsidRPr="00DA1B21">
        <w:rPr>
          <w:rFonts w:hint="eastAsia"/>
        </w:rPr>
        <w:t>条款</w:t>
      </w:r>
      <w:r w:rsidRPr="00DA1B21">
        <w:rPr>
          <w:rFonts w:hint="eastAsia"/>
        </w:rPr>
        <w:t>2.14</w:t>
      </w:r>
      <w:r w:rsidRPr="00DA1B21">
        <w:rPr>
          <w:rFonts w:hint="eastAsia"/>
        </w:rPr>
        <w:t>消毒，消毒程序与说明书</w:t>
      </w:r>
      <w:r w:rsidRPr="00DA1B21">
        <w:rPr>
          <w:rFonts w:hint="eastAsia"/>
        </w:rPr>
        <w:t>7.1</w:t>
      </w:r>
      <w:r w:rsidRPr="00DA1B21">
        <w:rPr>
          <w:rFonts w:hint="eastAsia"/>
        </w:rPr>
        <w:t>的消毒程序不一致；</w:t>
      </w:r>
    </w:p>
    <w:p w:rsidR="00AA2039" w:rsidRDefault="00AA2039">
      <w:pPr>
        <w:pStyle w:val="a5"/>
      </w:pPr>
      <w:r>
        <w:rPr>
          <w:rFonts w:hint="eastAsia"/>
        </w:rPr>
        <w:t>完善产品技术要求中的内容，然后说明书对应改</w:t>
      </w:r>
    </w:p>
  </w:comment>
  <w:comment w:id="220" w:author="吕朱莹" w:date="2017-11-02T16:51:00Z" w:initials="吕朱莹">
    <w:p w:rsidR="00AA2039" w:rsidRDefault="00AA2039">
      <w:pPr>
        <w:pStyle w:val="a5"/>
      </w:pPr>
      <w:r>
        <w:rPr>
          <w:rStyle w:val="ae"/>
        </w:rPr>
        <w:annotationRef/>
      </w:r>
      <w:r>
        <w:rPr>
          <w:rFonts w:hint="eastAsia"/>
        </w:rPr>
        <w:t>该条款需检测</w:t>
      </w:r>
    </w:p>
  </w:comment>
  <w:comment w:id="221" w:author="吕朱莹" w:date="2017-11-13T09:44:00Z" w:initials="吕朱莹">
    <w:p w:rsidR="00AA2039" w:rsidRDefault="00AA2039">
      <w:pPr>
        <w:pStyle w:val="a5"/>
      </w:pPr>
      <w:r>
        <w:rPr>
          <w:rStyle w:val="ae"/>
        </w:rPr>
        <w:annotationRef/>
      </w:r>
      <w:r>
        <w:rPr>
          <w:rFonts w:hint="eastAsia"/>
        </w:rPr>
        <w:t>有关血压计、血氧、血温</w:t>
      </w:r>
      <w:r w:rsidRPr="00CD02BF">
        <w:rPr>
          <w:rFonts w:hint="eastAsia"/>
        </w:rPr>
        <w:t>；</w:t>
      </w:r>
      <w:r>
        <w:rPr>
          <w:rFonts w:hint="eastAsia"/>
        </w:rPr>
        <w:t>体温的内容暂时不补充</w:t>
      </w:r>
    </w:p>
  </w:comment>
  <w:comment w:id="222" w:author="吕朱莹" w:date="2017-11-02T16:51:00Z" w:initials="吕朱莹">
    <w:p w:rsidR="00AA2039" w:rsidRDefault="00AA2039" w:rsidP="00DC107E">
      <w:pPr>
        <w:pStyle w:val="a5"/>
      </w:pPr>
      <w:r>
        <w:rPr>
          <w:rStyle w:val="ae"/>
        </w:rPr>
        <w:annotationRef/>
      </w:r>
      <w:r w:rsidRPr="00CD02BF">
        <w:rPr>
          <w:rFonts w:hint="eastAsia"/>
        </w:rPr>
        <w:t>条款</w:t>
      </w:r>
      <w:r w:rsidRPr="00CD02BF">
        <w:rPr>
          <w:rFonts w:hint="eastAsia"/>
        </w:rPr>
        <w:t>2.21</w:t>
      </w:r>
      <w:r w:rsidRPr="00CD02BF">
        <w:rPr>
          <w:rFonts w:hint="eastAsia"/>
        </w:rPr>
        <w:t>，应补充具体指标，如收缩压</w:t>
      </w:r>
      <w:r w:rsidRPr="00CD02BF">
        <w:rPr>
          <w:rFonts w:hint="eastAsia"/>
        </w:rPr>
        <w:t>/</w:t>
      </w:r>
      <w:r w:rsidRPr="00CD02BF">
        <w:rPr>
          <w:rFonts w:hint="eastAsia"/>
        </w:rPr>
        <w:t>舒张压显示范围和精度、心率显示范围和精度、充气时间等基本参数；条款</w:t>
      </w:r>
      <w:r w:rsidRPr="00CD02BF">
        <w:rPr>
          <w:rFonts w:hint="eastAsia"/>
        </w:rPr>
        <w:t>2.22-2.26</w:t>
      </w:r>
      <w:r w:rsidRPr="00CD02BF">
        <w:rPr>
          <w:rFonts w:hint="eastAsia"/>
        </w:rPr>
        <w:t>，应进行类似修改；</w:t>
      </w:r>
    </w:p>
  </w:comment>
  <w:comment w:id="238" w:author="吕朱莹" w:date="2017-11-10T13:40:00Z" w:initials="吕朱莹">
    <w:p w:rsidR="00AA2039" w:rsidRDefault="00AA2039">
      <w:pPr>
        <w:pStyle w:val="a5"/>
      </w:pPr>
      <w:r>
        <w:rPr>
          <w:rStyle w:val="ae"/>
        </w:rPr>
        <w:annotationRef/>
      </w:r>
      <w:r>
        <w:rPr>
          <w:rFonts w:hint="eastAsia"/>
        </w:rPr>
        <w:t>如何检测？检测方法里边没有</w:t>
      </w:r>
    </w:p>
  </w:comment>
  <w:comment w:id="240" w:author="yingh" w:date="2017-11-10T15:42:00Z" w:initials="y">
    <w:p w:rsidR="00AA2039" w:rsidRDefault="00AA2039">
      <w:pPr>
        <w:pStyle w:val="a5"/>
      </w:pPr>
      <w:r>
        <w:rPr>
          <w:rStyle w:val="ae"/>
        </w:rPr>
        <w:annotationRef/>
      </w:r>
      <w:r>
        <w:rPr>
          <w:rFonts w:hint="eastAsia"/>
        </w:rPr>
        <w:t>缺定义及试验方法</w:t>
      </w:r>
      <w:r>
        <w:rPr>
          <w:rFonts w:hint="eastAsia"/>
        </w:rPr>
        <w:t>,</w:t>
      </w:r>
      <w:r>
        <w:rPr>
          <w:rFonts w:hint="eastAsia"/>
        </w:rPr>
        <w:t>邱</w:t>
      </w:r>
      <w:r>
        <w:rPr>
          <w:rFonts w:hint="eastAsia"/>
        </w:rPr>
        <w:t>/</w:t>
      </w:r>
      <w:r>
        <w:rPr>
          <w:rFonts w:hint="eastAsia"/>
        </w:rPr>
        <w:t>黄俊贤</w:t>
      </w:r>
    </w:p>
  </w:comment>
  <w:comment w:id="243" w:author="吕朱莹" w:date="2017-11-02T16:51:00Z" w:initials="吕朱莹">
    <w:p w:rsidR="00AA2039" w:rsidRDefault="00AA2039" w:rsidP="006F1036">
      <w:pPr>
        <w:pStyle w:val="a5"/>
        <w:spacing w:before="240"/>
      </w:pPr>
      <w:r>
        <w:rPr>
          <w:rStyle w:val="ae"/>
        </w:rPr>
        <w:annotationRef/>
      </w:r>
      <w:r w:rsidRPr="00535007">
        <w:rPr>
          <w:rFonts w:hint="eastAsia"/>
        </w:rPr>
        <w:t>条款</w:t>
      </w:r>
      <w:r w:rsidRPr="00535007">
        <w:rPr>
          <w:rFonts w:hint="eastAsia"/>
        </w:rPr>
        <w:t>3.2.1</w:t>
      </w:r>
      <w:r>
        <w:rPr>
          <w:rFonts w:hint="eastAsia"/>
        </w:rPr>
        <w:t>的陈述过于繁琐，建议简化（改报告表述）</w:t>
      </w:r>
    </w:p>
  </w:comment>
  <w:comment w:id="267" w:author="吕朱莹" w:date="2017-11-13T16:19:00Z" w:initials="吕朱莹">
    <w:p w:rsidR="00B67C19" w:rsidRDefault="00B67C19">
      <w:pPr>
        <w:pStyle w:val="a5"/>
      </w:pPr>
      <w:r>
        <w:rPr>
          <w:rStyle w:val="ae"/>
        </w:rPr>
        <w:annotationRef/>
      </w:r>
      <w:r>
        <w:rPr>
          <w:rFonts w:hint="eastAsia"/>
        </w:rPr>
        <w:t>重检</w:t>
      </w:r>
    </w:p>
  </w:comment>
  <w:comment w:id="282" w:author="yingh" w:date="2017-11-10T15:32:00Z" w:initials="y">
    <w:p w:rsidR="00AA2039" w:rsidRDefault="00AA2039">
      <w:pPr>
        <w:pStyle w:val="a5"/>
      </w:pPr>
      <w:r>
        <w:rPr>
          <w:rStyle w:val="ae"/>
        </w:rPr>
        <w:annotationRef/>
      </w:r>
      <w:r>
        <w:rPr>
          <w:rFonts w:hint="eastAsia"/>
        </w:rPr>
        <w:t>检测方法</w:t>
      </w:r>
      <w:r>
        <w:rPr>
          <w:rFonts w:hint="eastAsia"/>
        </w:rPr>
        <w:t>?</w:t>
      </w:r>
      <w:r>
        <w:rPr>
          <w:rFonts w:hint="eastAsia"/>
        </w:rPr>
        <w:t>马</w:t>
      </w:r>
    </w:p>
  </w:comment>
  <w:comment w:id="285" w:author="吕朱莹" w:date="2017-11-10T15:37:00Z" w:initials="吕朱莹">
    <w:p w:rsidR="00AA2039" w:rsidRDefault="00AA2039">
      <w:pPr>
        <w:pStyle w:val="a5"/>
      </w:pPr>
      <w:r>
        <w:rPr>
          <w:rStyle w:val="ae"/>
        </w:rPr>
        <w:annotationRef/>
      </w:r>
      <w:r>
        <w:rPr>
          <w:rFonts w:hint="eastAsia"/>
        </w:rPr>
        <w:t>有问题</w:t>
      </w:r>
      <w:r>
        <w:rPr>
          <w:rFonts w:hint="eastAsia"/>
        </w:rPr>
        <w:t>,</w:t>
      </w:r>
      <w:r>
        <w:rPr>
          <w:rFonts w:hint="eastAsia"/>
        </w:rPr>
        <w:t>多少次治疗信息</w:t>
      </w:r>
      <w:r>
        <w:rPr>
          <w:rFonts w:hint="eastAsia"/>
        </w:rPr>
        <w:t>?</w:t>
      </w:r>
      <w:r>
        <w:rPr>
          <w:rFonts w:hint="eastAsia"/>
        </w:rPr>
        <w:t>黄总</w:t>
      </w:r>
    </w:p>
  </w:comment>
  <w:comment w:id="299" w:author="吕朱莹" w:date="2017-11-02T16:51:00Z" w:initials="吕朱莹">
    <w:p w:rsidR="00AA2039" w:rsidRDefault="00AA2039">
      <w:pPr>
        <w:pStyle w:val="a5"/>
      </w:pPr>
      <w:r>
        <w:rPr>
          <w:rStyle w:val="ae"/>
        </w:rPr>
        <w:annotationRef/>
      </w:r>
      <w:r>
        <w:rPr>
          <w:rFonts w:hint="eastAsia"/>
        </w:rPr>
        <w:t>错误？</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A61" w:rsidRDefault="000B1A61">
      <w:r>
        <w:separator/>
      </w:r>
    </w:p>
  </w:endnote>
  <w:endnote w:type="continuationSeparator" w:id="1">
    <w:p w:rsidR="000B1A61" w:rsidRDefault="000B1A6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方正小标宋简体">
    <w:altName w:val="Arial Unicode MS"/>
    <w:charset w:val="86"/>
    <w:family w:val="auto"/>
    <w:pitch w:val="variable"/>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039" w:rsidRDefault="00382658" w:rsidP="00C4324E">
    <w:pPr>
      <w:pStyle w:val="a4"/>
      <w:framePr w:wrap="around" w:vAnchor="text" w:hAnchor="margin" w:xAlign="outside" w:y="1"/>
      <w:rPr>
        <w:rStyle w:val="ab"/>
        <w:rFonts w:cs="Calibri"/>
      </w:rPr>
    </w:pPr>
    <w:r>
      <w:rPr>
        <w:rStyle w:val="ab"/>
        <w:rFonts w:cs="Calibri"/>
      </w:rPr>
      <w:fldChar w:fldCharType="begin"/>
    </w:r>
    <w:r w:rsidR="00AA2039">
      <w:rPr>
        <w:rStyle w:val="ab"/>
        <w:rFonts w:cs="Calibri"/>
      </w:rPr>
      <w:instrText xml:space="preserve">PAGE  </w:instrText>
    </w:r>
    <w:r>
      <w:rPr>
        <w:rStyle w:val="ab"/>
        <w:rFonts w:cs="Calibri"/>
      </w:rPr>
      <w:fldChar w:fldCharType="end"/>
    </w:r>
  </w:p>
  <w:p w:rsidR="00AA2039" w:rsidRDefault="00AA2039" w:rsidP="00D23D9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039" w:rsidRDefault="00AA2039" w:rsidP="00E4523F">
    <w:pPr>
      <w:jc w:val="center"/>
    </w:pPr>
    <w:r>
      <w:rPr>
        <w:lang w:val="zh-CN"/>
      </w:rPr>
      <w:t xml:space="preserve"> </w:t>
    </w:r>
    <w:fldSimple w:instr=" PAGE ">
      <w:r w:rsidR="00B67C19">
        <w:rPr>
          <w:noProof/>
        </w:rPr>
        <w:t>14</w:t>
      </w:r>
    </w:fldSimple>
    <w:r>
      <w:rPr>
        <w:lang w:val="zh-CN"/>
      </w:rPr>
      <w:t xml:space="preserve"> / </w:t>
    </w:r>
    <w:fldSimple w:instr=" NUMPAGES  ">
      <w:r w:rsidR="00B67C19">
        <w:rPr>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A61" w:rsidRDefault="000B1A61">
      <w:r>
        <w:separator/>
      </w:r>
    </w:p>
  </w:footnote>
  <w:footnote w:type="continuationSeparator" w:id="1">
    <w:p w:rsidR="000B1A61" w:rsidRDefault="000B1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6C3"/>
    <w:multiLevelType w:val="hybridMultilevel"/>
    <w:tmpl w:val="ECA63C66"/>
    <w:lvl w:ilvl="0" w:tplc="1A128B34">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E6749"/>
    <w:multiLevelType w:val="hybridMultilevel"/>
    <w:tmpl w:val="794CC8AA"/>
    <w:lvl w:ilvl="0" w:tplc="9110794A">
      <w:start w:val="1"/>
      <w:numFmt w:val="lowerLetter"/>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873B85"/>
    <w:multiLevelType w:val="hybridMultilevel"/>
    <w:tmpl w:val="1730E0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7A199D"/>
    <w:multiLevelType w:val="multilevel"/>
    <w:tmpl w:val="BDC6059E"/>
    <w:lvl w:ilvl="0">
      <w:start w:val="1"/>
      <w:numFmt w:val="decimal"/>
      <w:lvlText w:val="%1"/>
      <w:lvlJc w:val="left"/>
      <w:pPr>
        <w:ind w:left="480" w:hanging="480"/>
      </w:pPr>
      <w:rPr>
        <w:rFonts w:cs="Times New Roman" w:hint="default"/>
      </w:rPr>
    </w:lvl>
    <w:lvl w:ilvl="1">
      <w:start w:val="11"/>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
    <w:nsid w:val="0CE72C02"/>
    <w:multiLevelType w:val="hybridMultilevel"/>
    <w:tmpl w:val="CE448E0C"/>
    <w:lvl w:ilvl="0" w:tplc="7A36F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E352B7"/>
    <w:multiLevelType w:val="multilevel"/>
    <w:tmpl w:val="D79AC744"/>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nsid w:val="225A7C97"/>
    <w:multiLevelType w:val="hybridMultilevel"/>
    <w:tmpl w:val="9A32DE5C"/>
    <w:lvl w:ilvl="0" w:tplc="D318BE22">
      <w:start w:val="1"/>
      <w:numFmt w:val="decimal"/>
      <w:lvlText w:val="%1."/>
      <w:lvlJc w:val="left"/>
      <w:pPr>
        <w:ind w:left="360" w:hanging="360"/>
      </w:pPr>
      <w:rPr>
        <w:rFonts w:asci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E31A19"/>
    <w:multiLevelType w:val="multilevel"/>
    <w:tmpl w:val="22E31A1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nsid w:val="27E947DE"/>
    <w:multiLevelType w:val="multilevel"/>
    <w:tmpl w:val="8D56C56E"/>
    <w:lvl w:ilvl="0">
      <w:start w:val="2"/>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nsid w:val="2E7F6B0C"/>
    <w:multiLevelType w:val="multilevel"/>
    <w:tmpl w:val="0E481C02"/>
    <w:lvl w:ilvl="0">
      <w:start w:val="1"/>
      <w:numFmt w:val="decimal"/>
      <w:lvlText w:val="%1"/>
      <w:lvlJc w:val="left"/>
      <w:pPr>
        <w:ind w:left="360" w:hanging="360"/>
      </w:pPr>
      <w:rPr>
        <w:rFonts w:cs="Times New Roman" w:hint="default"/>
      </w:rPr>
    </w:lvl>
    <w:lvl w:ilvl="1">
      <w:start w:val="6"/>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0">
    <w:nsid w:val="3D330A10"/>
    <w:multiLevelType w:val="multilevel"/>
    <w:tmpl w:val="582AE03E"/>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1">
    <w:nsid w:val="3FF306E8"/>
    <w:multiLevelType w:val="hybridMultilevel"/>
    <w:tmpl w:val="248675C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12D759A"/>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2567963"/>
    <w:multiLevelType w:val="multilevel"/>
    <w:tmpl w:val="61209AC2"/>
    <w:lvl w:ilvl="0">
      <w:start w:val="2"/>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nsid w:val="572B5CE8"/>
    <w:multiLevelType w:val="hybridMultilevel"/>
    <w:tmpl w:val="214CE7CE"/>
    <w:lvl w:ilvl="0" w:tplc="E5766362">
      <w:start w:val="1"/>
      <w:numFmt w:val="decimal"/>
      <w:lvlText w:val="%1."/>
      <w:lvlJc w:val="left"/>
      <w:pPr>
        <w:ind w:left="360" w:hanging="36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CC30165"/>
    <w:multiLevelType w:val="multilevel"/>
    <w:tmpl w:val="4DB226C6"/>
    <w:lvl w:ilvl="0">
      <w:start w:val="1"/>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nsid w:val="60E6181F"/>
    <w:multiLevelType w:val="multilevel"/>
    <w:tmpl w:val="528A0702"/>
    <w:lvl w:ilvl="0">
      <w:start w:val="1"/>
      <w:numFmt w:val="decimal"/>
      <w:pStyle w:val="1"/>
      <w:lvlText w:val="%1"/>
      <w:lvlJc w:val="left"/>
      <w:pPr>
        <w:ind w:left="420" w:hanging="420"/>
      </w:pPr>
      <w:rPr>
        <w:rFonts w:hint="eastAsia"/>
      </w:rPr>
    </w:lvl>
    <w:lvl w:ilvl="1">
      <w:start w:val="1"/>
      <w:numFmt w:val="decimal"/>
      <w:pStyle w:val="2"/>
      <w:isLgl/>
      <w:lvlText w:val="%1.%2"/>
      <w:lvlJc w:val="left"/>
      <w:pPr>
        <w:ind w:left="585" w:hanging="585"/>
      </w:pPr>
      <w:rPr>
        <w:rFonts w:ascii="Times New Roman" w:hAnsi="Times New Roman" w:cs="Times New Roman" w:hint="default"/>
      </w:rPr>
    </w:lvl>
    <w:lvl w:ilvl="2">
      <w:start w:val="1"/>
      <w:numFmt w:val="decimal"/>
      <w:pStyle w:val="3"/>
      <w:isLgl/>
      <w:suff w:val="space"/>
      <w:lvlText w:val="%1.%2.%3"/>
      <w:lvlJc w:val="left"/>
      <w:pPr>
        <w:ind w:left="720" w:hanging="720"/>
      </w:pPr>
      <w:rPr>
        <w:rFonts w:ascii="Times New Roman" w:hAnsi="Times New Roman" w:cs="Times New Roman" w:hint="default"/>
      </w:rPr>
    </w:lvl>
    <w:lvl w:ilvl="3">
      <w:start w:val="1"/>
      <w:numFmt w:val="decimal"/>
      <w:pStyle w:val="4"/>
      <w:isLgl/>
      <w:suff w:val="space"/>
      <w:lvlText w:val="%1.%2.%3.%4"/>
      <w:lvlJc w:val="left"/>
      <w:pPr>
        <w:ind w:left="1506" w:hanging="1080"/>
      </w:pPr>
      <w:rPr>
        <w:rFonts w:ascii="Times New Roman" w:hAnsi="Times New Roman" w:cs="Times New Roman" w:hint="default"/>
        <w:color w:val="auto"/>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6CD33335"/>
    <w:multiLevelType w:val="multilevel"/>
    <w:tmpl w:val="6CD33335"/>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0"/>
  </w:num>
  <w:num w:numId="3">
    <w:abstractNumId w:val="8"/>
  </w:num>
  <w:num w:numId="4">
    <w:abstractNumId w:val="13"/>
  </w:num>
  <w:num w:numId="5">
    <w:abstractNumId w:val="5"/>
  </w:num>
  <w:num w:numId="6">
    <w:abstractNumId w:val="15"/>
  </w:num>
  <w:num w:numId="7">
    <w:abstractNumId w:val="3"/>
  </w:num>
  <w:num w:numId="8">
    <w:abstractNumId w:val="0"/>
  </w:num>
  <w:num w:numId="9">
    <w:abstractNumId w:val="6"/>
  </w:num>
  <w:num w:numId="10">
    <w:abstractNumId w:val="4"/>
  </w:num>
  <w:num w:numId="11">
    <w:abstractNumId w:val="12"/>
  </w:num>
  <w:num w:numId="12">
    <w:abstractNumId w:val="14"/>
  </w:num>
  <w:num w:numId="13">
    <w:abstractNumId w:val="17"/>
  </w:num>
  <w:num w:numId="14">
    <w:abstractNumId w:val="7"/>
  </w:num>
  <w:num w:numId="15">
    <w:abstractNumId w:val="11"/>
  </w:num>
  <w:num w:numId="16">
    <w:abstractNumId w:val="16"/>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4514">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5748"/>
    <w:rsid w:val="000037F5"/>
    <w:rsid w:val="000049B9"/>
    <w:rsid w:val="00005D09"/>
    <w:rsid w:val="0001660E"/>
    <w:rsid w:val="00022A32"/>
    <w:rsid w:val="00025C55"/>
    <w:rsid w:val="00027483"/>
    <w:rsid w:val="00057EF8"/>
    <w:rsid w:val="000703FC"/>
    <w:rsid w:val="000715F6"/>
    <w:rsid w:val="000819DE"/>
    <w:rsid w:val="00090E77"/>
    <w:rsid w:val="0009669C"/>
    <w:rsid w:val="000B1A61"/>
    <w:rsid w:val="000D0CC3"/>
    <w:rsid w:val="000D53AF"/>
    <w:rsid w:val="000E0421"/>
    <w:rsid w:val="000E107F"/>
    <w:rsid w:val="000E30BC"/>
    <w:rsid w:val="000E7635"/>
    <w:rsid w:val="0010037A"/>
    <w:rsid w:val="00102905"/>
    <w:rsid w:val="00122840"/>
    <w:rsid w:val="001242D0"/>
    <w:rsid w:val="00131614"/>
    <w:rsid w:val="00136DF3"/>
    <w:rsid w:val="001532F2"/>
    <w:rsid w:val="00156491"/>
    <w:rsid w:val="00163E94"/>
    <w:rsid w:val="001718A7"/>
    <w:rsid w:val="001773B4"/>
    <w:rsid w:val="00183229"/>
    <w:rsid w:val="00191016"/>
    <w:rsid w:val="001929BC"/>
    <w:rsid w:val="0019485E"/>
    <w:rsid w:val="001A35D9"/>
    <w:rsid w:val="001A4CDA"/>
    <w:rsid w:val="001A5897"/>
    <w:rsid w:val="001A768D"/>
    <w:rsid w:val="001B069C"/>
    <w:rsid w:val="001B22E7"/>
    <w:rsid w:val="001B3C81"/>
    <w:rsid w:val="001B641A"/>
    <w:rsid w:val="001C208E"/>
    <w:rsid w:val="001C618E"/>
    <w:rsid w:val="001D564F"/>
    <w:rsid w:val="001E769B"/>
    <w:rsid w:val="001F7F73"/>
    <w:rsid w:val="0020271D"/>
    <w:rsid w:val="00204686"/>
    <w:rsid w:val="0021695D"/>
    <w:rsid w:val="00221AC6"/>
    <w:rsid w:val="00230D72"/>
    <w:rsid w:val="00230FEA"/>
    <w:rsid w:val="002333BF"/>
    <w:rsid w:val="00237E49"/>
    <w:rsid w:val="00262F2E"/>
    <w:rsid w:val="002637FD"/>
    <w:rsid w:val="002650B1"/>
    <w:rsid w:val="00270C2F"/>
    <w:rsid w:val="00273576"/>
    <w:rsid w:val="00276073"/>
    <w:rsid w:val="00283A68"/>
    <w:rsid w:val="00284268"/>
    <w:rsid w:val="00287D37"/>
    <w:rsid w:val="00292213"/>
    <w:rsid w:val="00292ACE"/>
    <w:rsid w:val="0029349D"/>
    <w:rsid w:val="0029578D"/>
    <w:rsid w:val="002B3A0F"/>
    <w:rsid w:val="002D215B"/>
    <w:rsid w:val="002D6C6B"/>
    <w:rsid w:val="002E1D8D"/>
    <w:rsid w:val="002E70E3"/>
    <w:rsid w:val="002F3F7B"/>
    <w:rsid w:val="002F7947"/>
    <w:rsid w:val="00304710"/>
    <w:rsid w:val="00306383"/>
    <w:rsid w:val="00315FBF"/>
    <w:rsid w:val="00316B04"/>
    <w:rsid w:val="00322B37"/>
    <w:rsid w:val="00333B4F"/>
    <w:rsid w:val="00354BD1"/>
    <w:rsid w:val="00356EBF"/>
    <w:rsid w:val="00357269"/>
    <w:rsid w:val="003638D8"/>
    <w:rsid w:val="00363B65"/>
    <w:rsid w:val="00364B53"/>
    <w:rsid w:val="00364ED0"/>
    <w:rsid w:val="00375206"/>
    <w:rsid w:val="00376458"/>
    <w:rsid w:val="0037707A"/>
    <w:rsid w:val="00377A6B"/>
    <w:rsid w:val="0038007A"/>
    <w:rsid w:val="0038261E"/>
    <w:rsid w:val="00382658"/>
    <w:rsid w:val="003B4A98"/>
    <w:rsid w:val="003C11FE"/>
    <w:rsid w:val="003D4ED2"/>
    <w:rsid w:val="003E08C4"/>
    <w:rsid w:val="003E6D20"/>
    <w:rsid w:val="003E7C83"/>
    <w:rsid w:val="00404605"/>
    <w:rsid w:val="004075CF"/>
    <w:rsid w:val="00411478"/>
    <w:rsid w:val="00411E44"/>
    <w:rsid w:val="00422BD6"/>
    <w:rsid w:val="00430AC3"/>
    <w:rsid w:val="00441983"/>
    <w:rsid w:val="00447A91"/>
    <w:rsid w:val="0045099D"/>
    <w:rsid w:val="00452D7A"/>
    <w:rsid w:val="00470854"/>
    <w:rsid w:val="004940EE"/>
    <w:rsid w:val="0049679A"/>
    <w:rsid w:val="004A5921"/>
    <w:rsid w:val="004B5620"/>
    <w:rsid w:val="004C18C9"/>
    <w:rsid w:val="004C7868"/>
    <w:rsid w:val="004D3089"/>
    <w:rsid w:val="004E7B31"/>
    <w:rsid w:val="004F255B"/>
    <w:rsid w:val="004F4B89"/>
    <w:rsid w:val="00502959"/>
    <w:rsid w:val="00515748"/>
    <w:rsid w:val="00532685"/>
    <w:rsid w:val="00535007"/>
    <w:rsid w:val="00537183"/>
    <w:rsid w:val="0054118E"/>
    <w:rsid w:val="005508EE"/>
    <w:rsid w:val="005563B2"/>
    <w:rsid w:val="00573228"/>
    <w:rsid w:val="00580AA6"/>
    <w:rsid w:val="005824E6"/>
    <w:rsid w:val="00583062"/>
    <w:rsid w:val="005861D6"/>
    <w:rsid w:val="0059106D"/>
    <w:rsid w:val="005A65E2"/>
    <w:rsid w:val="005C1194"/>
    <w:rsid w:val="005C3878"/>
    <w:rsid w:val="005D313F"/>
    <w:rsid w:val="005F2002"/>
    <w:rsid w:val="005F661E"/>
    <w:rsid w:val="006011D2"/>
    <w:rsid w:val="00611B69"/>
    <w:rsid w:val="0062259E"/>
    <w:rsid w:val="006261EF"/>
    <w:rsid w:val="006318B7"/>
    <w:rsid w:val="006425B7"/>
    <w:rsid w:val="00642D6F"/>
    <w:rsid w:val="00643A0B"/>
    <w:rsid w:val="00657C90"/>
    <w:rsid w:val="00664FDB"/>
    <w:rsid w:val="00666312"/>
    <w:rsid w:val="00674583"/>
    <w:rsid w:val="00683FD8"/>
    <w:rsid w:val="00687E5C"/>
    <w:rsid w:val="006A57C0"/>
    <w:rsid w:val="006A5F1A"/>
    <w:rsid w:val="006C0F37"/>
    <w:rsid w:val="006C7514"/>
    <w:rsid w:val="006D0DD4"/>
    <w:rsid w:val="006E1A0D"/>
    <w:rsid w:val="006E214F"/>
    <w:rsid w:val="006E63D4"/>
    <w:rsid w:val="006F1036"/>
    <w:rsid w:val="006F243F"/>
    <w:rsid w:val="0070398B"/>
    <w:rsid w:val="00706302"/>
    <w:rsid w:val="00713682"/>
    <w:rsid w:val="007371EF"/>
    <w:rsid w:val="00742F41"/>
    <w:rsid w:val="0074407B"/>
    <w:rsid w:val="007730A4"/>
    <w:rsid w:val="007732C2"/>
    <w:rsid w:val="007751E1"/>
    <w:rsid w:val="007759B9"/>
    <w:rsid w:val="007830AD"/>
    <w:rsid w:val="00783E76"/>
    <w:rsid w:val="007D29BA"/>
    <w:rsid w:val="007D488D"/>
    <w:rsid w:val="007E5CFF"/>
    <w:rsid w:val="007F315F"/>
    <w:rsid w:val="008013AD"/>
    <w:rsid w:val="008023BD"/>
    <w:rsid w:val="00803D54"/>
    <w:rsid w:val="00815487"/>
    <w:rsid w:val="008178FE"/>
    <w:rsid w:val="0083137F"/>
    <w:rsid w:val="008423B1"/>
    <w:rsid w:val="008456E0"/>
    <w:rsid w:val="008530C9"/>
    <w:rsid w:val="00860482"/>
    <w:rsid w:val="00860D5F"/>
    <w:rsid w:val="00861493"/>
    <w:rsid w:val="00872020"/>
    <w:rsid w:val="0089141B"/>
    <w:rsid w:val="00891A7E"/>
    <w:rsid w:val="008936B3"/>
    <w:rsid w:val="008A338E"/>
    <w:rsid w:val="008A41A3"/>
    <w:rsid w:val="008A4DFE"/>
    <w:rsid w:val="008B59D5"/>
    <w:rsid w:val="008C7BF0"/>
    <w:rsid w:val="008D1B5D"/>
    <w:rsid w:val="008E420E"/>
    <w:rsid w:val="008E552A"/>
    <w:rsid w:val="008E6FCE"/>
    <w:rsid w:val="008F238E"/>
    <w:rsid w:val="008F4736"/>
    <w:rsid w:val="008F5435"/>
    <w:rsid w:val="008F606A"/>
    <w:rsid w:val="008F72CB"/>
    <w:rsid w:val="008F7737"/>
    <w:rsid w:val="0090049E"/>
    <w:rsid w:val="00902315"/>
    <w:rsid w:val="00911CBE"/>
    <w:rsid w:val="00912C4C"/>
    <w:rsid w:val="00921D93"/>
    <w:rsid w:val="00927285"/>
    <w:rsid w:val="0094781F"/>
    <w:rsid w:val="009548A2"/>
    <w:rsid w:val="00955DB1"/>
    <w:rsid w:val="0096450E"/>
    <w:rsid w:val="009B17CE"/>
    <w:rsid w:val="009B245F"/>
    <w:rsid w:val="009B50DB"/>
    <w:rsid w:val="009F031B"/>
    <w:rsid w:val="009F1EF3"/>
    <w:rsid w:val="009F61E1"/>
    <w:rsid w:val="00A01207"/>
    <w:rsid w:val="00A022C0"/>
    <w:rsid w:val="00A03DE0"/>
    <w:rsid w:val="00A114B6"/>
    <w:rsid w:val="00A15CAC"/>
    <w:rsid w:val="00A16B65"/>
    <w:rsid w:val="00A17F04"/>
    <w:rsid w:val="00A23E9C"/>
    <w:rsid w:val="00A32552"/>
    <w:rsid w:val="00A33588"/>
    <w:rsid w:val="00A3547F"/>
    <w:rsid w:val="00A4034C"/>
    <w:rsid w:val="00A468E9"/>
    <w:rsid w:val="00A54F84"/>
    <w:rsid w:val="00A62790"/>
    <w:rsid w:val="00A6312A"/>
    <w:rsid w:val="00A70A46"/>
    <w:rsid w:val="00A772FD"/>
    <w:rsid w:val="00A80864"/>
    <w:rsid w:val="00A83A31"/>
    <w:rsid w:val="00A9665F"/>
    <w:rsid w:val="00A96D4D"/>
    <w:rsid w:val="00AA2039"/>
    <w:rsid w:val="00AA4CDC"/>
    <w:rsid w:val="00AB08F3"/>
    <w:rsid w:val="00AB0CA4"/>
    <w:rsid w:val="00AB17FE"/>
    <w:rsid w:val="00AC0410"/>
    <w:rsid w:val="00AC1646"/>
    <w:rsid w:val="00AE34D0"/>
    <w:rsid w:val="00AF289D"/>
    <w:rsid w:val="00AF2DDF"/>
    <w:rsid w:val="00B048AD"/>
    <w:rsid w:val="00B11DE3"/>
    <w:rsid w:val="00B12DA7"/>
    <w:rsid w:val="00B165AC"/>
    <w:rsid w:val="00B227AC"/>
    <w:rsid w:val="00B352CE"/>
    <w:rsid w:val="00B408DD"/>
    <w:rsid w:val="00B41A5F"/>
    <w:rsid w:val="00B4517A"/>
    <w:rsid w:val="00B53432"/>
    <w:rsid w:val="00B60315"/>
    <w:rsid w:val="00B67C19"/>
    <w:rsid w:val="00B80730"/>
    <w:rsid w:val="00B91913"/>
    <w:rsid w:val="00BA64CF"/>
    <w:rsid w:val="00BB0200"/>
    <w:rsid w:val="00BB05C0"/>
    <w:rsid w:val="00BB3D4B"/>
    <w:rsid w:val="00BB6DC8"/>
    <w:rsid w:val="00BC1C10"/>
    <w:rsid w:val="00BC28BA"/>
    <w:rsid w:val="00BD13AE"/>
    <w:rsid w:val="00BD7A20"/>
    <w:rsid w:val="00BE675C"/>
    <w:rsid w:val="00BF0F46"/>
    <w:rsid w:val="00C01543"/>
    <w:rsid w:val="00C1384A"/>
    <w:rsid w:val="00C1455C"/>
    <w:rsid w:val="00C14EAE"/>
    <w:rsid w:val="00C30406"/>
    <w:rsid w:val="00C35118"/>
    <w:rsid w:val="00C35466"/>
    <w:rsid w:val="00C40A36"/>
    <w:rsid w:val="00C4324E"/>
    <w:rsid w:val="00C50C3F"/>
    <w:rsid w:val="00C52281"/>
    <w:rsid w:val="00C56DDD"/>
    <w:rsid w:val="00C61CF2"/>
    <w:rsid w:val="00C63C49"/>
    <w:rsid w:val="00C656AE"/>
    <w:rsid w:val="00C660D2"/>
    <w:rsid w:val="00C662A2"/>
    <w:rsid w:val="00C714E3"/>
    <w:rsid w:val="00C745E0"/>
    <w:rsid w:val="00C76C69"/>
    <w:rsid w:val="00C80B52"/>
    <w:rsid w:val="00C83A41"/>
    <w:rsid w:val="00C86A89"/>
    <w:rsid w:val="00C86EEE"/>
    <w:rsid w:val="00C962E9"/>
    <w:rsid w:val="00C977F5"/>
    <w:rsid w:val="00CB4473"/>
    <w:rsid w:val="00CC217D"/>
    <w:rsid w:val="00CC2328"/>
    <w:rsid w:val="00CC27F5"/>
    <w:rsid w:val="00CD02BF"/>
    <w:rsid w:val="00CD1ACF"/>
    <w:rsid w:val="00CD3CF0"/>
    <w:rsid w:val="00CE09AF"/>
    <w:rsid w:val="00CE3198"/>
    <w:rsid w:val="00CE5428"/>
    <w:rsid w:val="00CF3302"/>
    <w:rsid w:val="00CF70B0"/>
    <w:rsid w:val="00D01983"/>
    <w:rsid w:val="00D1036E"/>
    <w:rsid w:val="00D23D93"/>
    <w:rsid w:val="00D30650"/>
    <w:rsid w:val="00D36FB1"/>
    <w:rsid w:val="00D4009B"/>
    <w:rsid w:val="00D43A6B"/>
    <w:rsid w:val="00D47FF4"/>
    <w:rsid w:val="00D55DBC"/>
    <w:rsid w:val="00D626F5"/>
    <w:rsid w:val="00D74AFA"/>
    <w:rsid w:val="00D759A4"/>
    <w:rsid w:val="00D858E6"/>
    <w:rsid w:val="00D91134"/>
    <w:rsid w:val="00DA04F3"/>
    <w:rsid w:val="00DA1B21"/>
    <w:rsid w:val="00DA69AA"/>
    <w:rsid w:val="00DB4D2B"/>
    <w:rsid w:val="00DC107E"/>
    <w:rsid w:val="00DC2F48"/>
    <w:rsid w:val="00DC603E"/>
    <w:rsid w:val="00DD3228"/>
    <w:rsid w:val="00DD7EE7"/>
    <w:rsid w:val="00DE520F"/>
    <w:rsid w:val="00DE6CA6"/>
    <w:rsid w:val="00DF0735"/>
    <w:rsid w:val="00DF1D1B"/>
    <w:rsid w:val="00DF7BE4"/>
    <w:rsid w:val="00DF7DA7"/>
    <w:rsid w:val="00E11E41"/>
    <w:rsid w:val="00E14F9E"/>
    <w:rsid w:val="00E174AD"/>
    <w:rsid w:val="00E1795A"/>
    <w:rsid w:val="00E17A70"/>
    <w:rsid w:val="00E2654E"/>
    <w:rsid w:val="00E31952"/>
    <w:rsid w:val="00E4523F"/>
    <w:rsid w:val="00E46684"/>
    <w:rsid w:val="00E50D55"/>
    <w:rsid w:val="00E520B0"/>
    <w:rsid w:val="00E56ACF"/>
    <w:rsid w:val="00E66ADD"/>
    <w:rsid w:val="00E75574"/>
    <w:rsid w:val="00E84C01"/>
    <w:rsid w:val="00E87D12"/>
    <w:rsid w:val="00E955EC"/>
    <w:rsid w:val="00EA0E25"/>
    <w:rsid w:val="00EA4D17"/>
    <w:rsid w:val="00EC707F"/>
    <w:rsid w:val="00ED32EF"/>
    <w:rsid w:val="00ED7011"/>
    <w:rsid w:val="00EE706D"/>
    <w:rsid w:val="00EE7BD6"/>
    <w:rsid w:val="00EF2A8C"/>
    <w:rsid w:val="00F127B4"/>
    <w:rsid w:val="00F16C16"/>
    <w:rsid w:val="00F17685"/>
    <w:rsid w:val="00F254F3"/>
    <w:rsid w:val="00F34A07"/>
    <w:rsid w:val="00F401D1"/>
    <w:rsid w:val="00F4294A"/>
    <w:rsid w:val="00F437F2"/>
    <w:rsid w:val="00F47C34"/>
    <w:rsid w:val="00F564D5"/>
    <w:rsid w:val="00F65C4D"/>
    <w:rsid w:val="00F813EF"/>
    <w:rsid w:val="00F81EFD"/>
    <w:rsid w:val="00F9369E"/>
    <w:rsid w:val="00FA15CB"/>
    <w:rsid w:val="00FA1BA9"/>
    <w:rsid w:val="00FA4313"/>
    <w:rsid w:val="00FA5DF3"/>
    <w:rsid w:val="00FB1A58"/>
    <w:rsid w:val="00FD570E"/>
    <w:rsid w:val="00FE0281"/>
    <w:rsid w:val="00FE3B83"/>
    <w:rsid w:val="00FE5B17"/>
    <w:rsid w:val="00FE74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645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748"/>
    <w:pPr>
      <w:widowControl w:val="0"/>
      <w:jc w:val="both"/>
    </w:pPr>
    <w:rPr>
      <w:kern w:val="2"/>
      <w:sz w:val="21"/>
      <w:szCs w:val="21"/>
    </w:rPr>
  </w:style>
  <w:style w:type="paragraph" w:styleId="10">
    <w:name w:val="heading 1"/>
    <w:basedOn w:val="a"/>
    <w:next w:val="a"/>
    <w:link w:val="1Char"/>
    <w:qFormat/>
    <w:locked/>
    <w:rsid w:val="007730A4"/>
    <w:pPr>
      <w:keepNext/>
      <w:keepLines/>
      <w:spacing w:before="340" w:after="330" w:line="578" w:lineRule="auto"/>
      <w:outlineLvl w:val="0"/>
    </w:pPr>
    <w:rPr>
      <w:b/>
      <w:bCs/>
      <w:kern w:val="44"/>
      <w:sz w:val="44"/>
      <w:szCs w:val="44"/>
    </w:rPr>
  </w:style>
  <w:style w:type="paragraph" w:styleId="20">
    <w:name w:val="heading 2"/>
    <w:basedOn w:val="a"/>
    <w:link w:val="2Char"/>
    <w:uiPriority w:val="99"/>
    <w:qFormat/>
    <w:rsid w:val="00515748"/>
    <w:pPr>
      <w:widowControl/>
      <w:spacing w:before="100" w:beforeAutospacing="1" w:after="100" w:afterAutospacing="1"/>
      <w:jc w:val="left"/>
      <w:outlineLvl w:val="1"/>
    </w:pPr>
    <w:rPr>
      <w:rFonts w:ascii="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0"/>
    <w:uiPriority w:val="99"/>
    <w:semiHidden/>
    <w:locked/>
    <w:rsid w:val="00515748"/>
    <w:rPr>
      <w:rFonts w:ascii="宋体" w:eastAsia="宋体" w:hAnsi="宋体" w:cs="宋体"/>
      <w:b/>
      <w:bCs/>
      <w:sz w:val="36"/>
      <w:szCs w:val="36"/>
      <w:lang w:val="en-US" w:eastAsia="zh-CN"/>
    </w:rPr>
  </w:style>
  <w:style w:type="paragraph" w:styleId="a3">
    <w:name w:val="header"/>
    <w:basedOn w:val="a"/>
    <w:link w:val="Char"/>
    <w:uiPriority w:val="99"/>
    <w:semiHidden/>
    <w:rsid w:val="0051574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semiHidden/>
    <w:locked/>
    <w:rsid w:val="00515748"/>
    <w:rPr>
      <w:rFonts w:ascii="Calibri" w:eastAsia="宋体" w:hAnsi="Calibri" w:cs="Calibri"/>
      <w:kern w:val="2"/>
      <w:sz w:val="18"/>
      <w:szCs w:val="18"/>
      <w:lang w:val="en-US" w:eastAsia="zh-CN"/>
    </w:rPr>
  </w:style>
  <w:style w:type="paragraph" w:styleId="a4">
    <w:name w:val="footer"/>
    <w:basedOn w:val="a"/>
    <w:link w:val="Char0"/>
    <w:uiPriority w:val="99"/>
    <w:rsid w:val="00515748"/>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locked/>
    <w:rsid w:val="00515748"/>
    <w:rPr>
      <w:rFonts w:ascii="Calibri" w:eastAsia="宋体" w:hAnsi="Calibri" w:cs="Calibri"/>
      <w:kern w:val="2"/>
      <w:sz w:val="18"/>
      <w:szCs w:val="18"/>
      <w:lang w:val="en-US" w:eastAsia="zh-CN"/>
    </w:rPr>
  </w:style>
  <w:style w:type="paragraph" w:styleId="a5">
    <w:name w:val="annotation text"/>
    <w:basedOn w:val="a"/>
    <w:link w:val="Char1"/>
    <w:uiPriority w:val="99"/>
    <w:rsid w:val="00515748"/>
    <w:pPr>
      <w:jc w:val="left"/>
    </w:pPr>
    <w:rPr>
      <w:rFonts w:ascii="Calibri" w:hAnsi="Calibri"/>
    </w:rPr>
  </w:style>
  <w:style w:type="character" w:customStyle="1" w:styleId="Char1">
    <w:name w:val="批注文字 Char"/>
    <w:link w:val="a5"/>
    <w:uiPriority w:val="99"/>
    <w:locked/>
    <w:rsid w:val="00515748"/>
    <w:rPr>
      <w:rFonts w:ascii="Calibri" w:eastAsia="宋体" w:hAnsi="Calibri" w:cs="Calibri"/>
      <w:kern w:val="2"/>
      <w:sz w:val="21"/>
      <w:szCs w:val="21"/>
      <w:lang w:val="en-US" w:eastAsia="zh-CN"/>
    </w:rPr>
  </w:style>
  <w:style w:type="paragraph" w:styleId="a6">
    <w:name w:val="Balloon Text"/>
    <w:basedOn w:val="a"/>
    <w:link w:val="Char2"/>
    <w:uiPriority w:val="99"/>
    <w:semiHidden/>
    <w:rsid w:val="00515748"/>
    <w:rPr>
      <w:sz w:val="18"/>
      <w:szCs w:val="18"/>
    </w:rPr>
  </w:style>
  <w:style w:type="character" w:customStyle="1" w:styleId="Char2">
    <w:name w:val="批注框文本 Char"/>
    <w:link w:val="a6"/>
    <w:uiPriority w:val="99"/>
    <w:semiHidden/>
    <w:locked/>
    <w:rsid w:val="00515748"/>
    <w:rPr>
      <w:rFonts w:eastAsia="宋体" w:cs="Times New Roman"/>
      <w:kern w:val="2"/>
      <w:sz w:val="18"/>
      <w:szCs w:val="18"/>
      <w:lang w:val="en-US" w:eastAsia="zh-CN"/>
    </w:rPr>
  </w:style>
  <w:style w:type="paragraph" w:customStyle="1" w:styleId="a7">
    <w:name w:val="字母编号列项（一级）"/>
    <w:uiPriority w:val="99"/>
    <w:rsid w:val="00515748"/>
    <w:pPr>
      <w:ind w:leftChars="200" w:left="840" w:hangingChars="200" w:hanging="420"/>
      <w:jc w:val="both"/>
    </w:pPr>
    <w:rPr>
      <w:rFonts w:ascii="宋体" w:cs="宋体"/>
    </w:rPr>
  </w:style>
  <w:style w:type="paragraph" w:styleId="a8">
    <w:name w:val="annotation subject"/>
    <w:basedOn w:val="a5"/>
    <w:next w:val="a5"/>
    <w:link w:val="Char3"/>
    <w:uiPriority w:val="99"/>
    <w:semiHidden/>
    <w:rsid w:val="00515748"/>
    <w:rPr>
      <w:b/>
      <w:bCs/>
    </w:rPr>
  </w:style>
  <w:style w:type="character" w:customStyle="1" w:styleId="Char3">
    <w:name w:val="批注主题 Char"/>
    <w:link w:val="a8"/>
    <w:uiPriority w:val="99"/>
    <w:semiHidden/>
    <w:locked/>
    <w:rsid w:val="00515748"/>
    <w:rPr>
      <w:rFonts w:ascii="Calibri" w:eastAsia="宋体" w:hAnsi="Calibri" w:cs="Calibri"/>
      <w:b/>
      <w:bCs/>
      <w:kern w:val="2"/>
      <w:sz w:val="21"/>
      <w:szCs w:val="21"/>
      <w:lang w:val="en-US" w:eastAsia="zh-CN"/>
    </w:rPr>
  </w:style>
  <w:style w:type="paragraph" w:customStyle="1" w:styleId="a9">
    <w:name w:val="中文本文"/>
    <w:basedOn w:val="a"/>
    <w:uiPriority w:val="99"/>
    <w:rsid w:val="00515748"/>
    <w:pPr>
      <w:widowControl/>
      <w:adjustRightInd w:val="0"/>
      <w:spacing w:line="240" w:lineRule="atLeast"/>
      <w:ind w:firstLineChars="200" w:firstLine="200"/>
      <w:jc w:val="left"/>
      <w:textAlignment w:val="baseline"/>
    </w:pPr>
    <w:rPr>
      <w:rFonts w:ascii="宋体" w:hAnsi="宋体" w:cs="宋体"/>
      <w:kern w:val="0"/>
      <w:sz w:val="22"/>
      <w:szCs w:val="22"/>
      <w:lang w:eastAsia="ja-JP"/>
    </w:rPr>
  </w:style>
  <w:style w:type="paragraph" w:styleId="aa">
    <w:name w:val="Plain Text"/>
    <w:basedOn w:val="a"/>
    <w:link w:val="Char4"/>
    <w:uiPriority w:val="99"/>
    <w:rsid w:val="00515748"/>
    <w:rPr>
      <w:rFonts w:ascii="宋体" w:hAnsi="Courier New"/>
    </w:rPr>
  </w:style>
  <w:style w:type="character" w:customStyle="1" w:styleId="Char4">
    <w:name w:val="纯文本 Char"/>
    <w:link w:val="aa"/>
    <w:uiPriority w:val="99"/>
    <w:locked/>
    <w:rsid w:val="00515748"/>
    <w:rPr>
      <w:rFonts w:ascii="宋体" w:eastAsia="宋体" w:hAnsi="Courier New" w:cs="宋体"/>
      <w:kern w:val="2"/>
      <w:sz w:val="21"/>
      <w:szCs w:val="21"/>
      <w:lang w:val="en-US" w:eastAsia="zh-CN"/>
    </w:rPr>
  </w:style>
  <w:style w:type="paragraph" w:customStyle="1" w:styleId="11">
    <w:name w:val="列出段落1"/>
    <w:basedOn w:val="a"/>
    <w:uiPriority w:val="99"/>
    <w:rsid w:val="00515748"/>
    <w:pPr>
      <w:ind w:firstLineChars="200" w:firstLine="420"/>
    </w:pPr>
  </w:style>
  <w:style w:type="character" w:styleId="ab">
    <w:name w:val="page number"/>
    <w:uiPriority w:val="99"/>
    <w:rsid w:val="00D23D93"/>
    <w:rPr>
      <w:rFonts w:cs="Times New Roman"/>
    </w:rPr>
  </w:style>
  <w:style w:type="table" w:styleId="ac">
    <w:name w:val="Table Grid"/>
    <w:basedOn w:val="a1"/>
    <w:locked/>
    <w:rsid w:val="00136D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d">
    <w:name w:val="段"/>
    <w:rsid w:val="00363B65"/>
    <w:pPr>
      <w:autoSpaceDE w:val="0"/>
      <w:autoSpaceDN w:val="0"/>
      <w:ind w:firstLineChars="200" w:firstLine="200"/>
      <w:jc w:val="both"/>
    </w:pPr>
    <w:rPr>
      <w:rFonts w:ascii="宋体"/>
      <w:sz w:val="21"/>
    </w:rPr>
  </w:style>
  <w:style w:type="character" w:styleId="ae">
    <w:name w:val="annotation reference"/>
    <w:basedOn w:val="a0"/>
    <w:rsid w:val="00363B65"/>
    <w:rPr>
      <w:sz w:val="21"/>
    </w:rPr>
  </w:style>
  <w:style w:type="character" w:customStyle="1" w:styleId="Char5">
    <w:name w:val="“章”的格式 Char"/>
    <w:basedOn w:val="a0"/>
    <w:link w:val="af"/>
    <w:rsid w:val="00BD13AE"/>
    <w:rPr>
      <w:rFonts w:ascii="黑体" w:eastAsia="黑体"/>
      <w:sz w:val="21"/>
    </w:rPr>
  </w:style>
  <w:style w:type="paragraph" w:customStyle="1" w:styleId="af">
    <w:name w:val="“章”的格式"/>
    <w:basedOn w:val="a"/>
    <w:link w:val="Char5"/>
    <w:rsid w:val="00BD13AE"/>
    <w:pPr>
      <w:widowControl/>
      <w:spacing w:before="50"/>
      <w:outlineLvl w:val="1"/>
    </w:pPr>
    <w:rPr>
      <w:rFonts w:ascii="黑体" w:eastAsia="黑体"/>
      <w:kern w:val="0"/>
      <w:szCs w:val="20"/>
    </w:rPr>
  </w:style>
  <w:style w:type="paragraph" w:customStyle="1" w:styleId="Style1">
    <w:name w:val="Style 1"/>
    <w:basedOn w:val="a"/>
    <w:rsid w:val="00BD13AE"/>
    <w:pPr>
      <w:autoSpaceDE w:val="0"/>
      <w:autoSpaceDN w:val="0"/>
      <w:adjustRightInd w:val="0"/>
      <w:ind w:firstLineChars="200" w:firstLine="400"/>
      <w:jc w:val="left"/>
    </w:pPr>
    <w:rPr>
      <w:rFonts w:ascii="宋体" w:hAnsi="宋体"/>
      <w:kern w:val="0"/>
      <w:sz w:val="24"/>
      <w:szCs w:val="20"/>
    </w:rPr>
  </w:style>
  <w:style w:type="paragraph" w:styleId="af0">
    <w:name w:val="List Paragraph"/>
    <w:basedOn w:val="a"/>
    <w:qFormat/>
    <w:rsid w:val="008178FE"/>
    <w:pPr>
      <w:ind w:firstLineChars="200" w:firstLine="420"/>
    </w:pPr>
  </w:style>
  <w:style w:type="paragraph" w:customStyle="1" w:styleId="af1">
    <w:name w:val="样式 宋体"/>
    <w:basedOn w:val="a"/>
    <w:rsid w:val="00F564D5"/>
    <w:pPr>
      <w:spacing w:line="312" w:lineRule="auto"/>
      <w:ind w:firstLineChars="200" w:firstLine="200"/>
    </w:pPr>
    <w:rPr>
      <w:rFonts w:ascii="宋体" w:hAnsi="Arial" w:cs="宋体"/>
      <w:szCs w:val="20"/>
    </w:rPr>
  </w:style>
  <w:style w:type="paragraph" w:styleId="af2">
    <w:name w:val="Revision"/>
    <w:hidden/>
    <w:uiPriority w:val="99"/>
    <w:semiHidden/>
    <w:rsid w:val="008F72CB"/>
    <w:rPr>
      <w:kern w:val="2"/>
      <w:sz w:val="21"/>
      <w:szCs w:val="21"/>
    </w:rPr>
  </w:style>
  <w:style w:type="paragraph" w:customStyle="1" w:styleId="3">
    <w:name w:val="标准文字级别3"/>
    <w:basedOn w:val="2"/>
    <w:autoRedefine/>
    <w:qFormat/>
    <w:rsid w:val="007730A4"/>
    <w:pPr>
      <w:numPr>
        <w:ilvl w:val="2"/>
      </w:numPr>
      <w:spacing w:beforeLines="0"/>
      <w:ind w:left="0" w:firstLine="0"/>
      <w:outlineLvl w:val="2"/>
    </w:pPr>
    <w:rPr>
      <w:rFonts w:hAnsi="Times New Roman"/>
      <w:szCs w:val="24"/>
    </w:rPr>
  </w:style>
  <w:style w:type="paragraph" w:customStyle="1" w:styleId="2">
    <w:name w:val="标准文字级别2"/>
    <w:basedOn w:val="1"/>
    <w:autoRedefine/>
    <w:qFormat/>
    <w:rsid w:val="007730A4"/>
    <w:pPr>
      <w:numPr>
        <w:ilvl w:val="1"/>
      </w:numPr>
      <w:outlineLvl w:val="1"/>
    </w:pPr>
    <w:rPr>
      <w:rFonts w:eastAsia="宋体" w:hAnsi="宋体"/>
    </w:rPr>
  </w:style>
  <w:style w:type="paragraph" w:customStyle="1" w:styleId="1">
    <w:name w:val="标准文字级别1"/>
    <w:basedOn w:val="10"/>
    <w:autoRedefine/>
    <w:qFormat/>
    <w:rsid w:val="007730A4"/>
    <w:pPr>
      <w:keepNext w:val="0"/>
      <w:keepLines w:val="0"/>
      <w:numPr>
        <w:numId w:val="16"/>
      </w:numPr>
      <w:autoSpaceDE w:val="0"/>
      <w:autoSpaceDN w:val="0"/>
      <w:adjustRightInd w:val="0"/>
      <w:spacing w:beforeLines="50" w:after="0" w:line="360" w:lineRule="auto"/>
      <w:jc w:val="left"/>
      <w:textAlignment w:val="baseline"/>
    </w:pPr>
    <w:rPr>
      <w:rFonts w:ascii="宋体" w:eastAsia="黑体"/>
      <w:b w:val="0"/>
      <w:bCs w:val="0"/>
      <w:color w:val="000000"/>
      <w:kern w:val="2"/>
      <w:sz w:val="24"/>
      <w:szCs w:val="20"/>
    </w:rPr>
  </w:style>
  <w:style w:type="paragraph" w:customStyle="1" w:styleId="4">
    <w:name w:val="标准文字级别4"/>
    <w:basedOn w:val="3"/>
    <w:qFormat/>
    <w:rsid w:val="007730A4"/>
    <w:pPr>
      <w:numPr>
        <w:ilvl w:val="3"/>
      </w:numPr>
      <w:spacing w:line="300" w:lineRule="auto"/>
      <w:outlineLvl w:val="3"/>
    </w:pPr>
  </w:style>
  <w:style w:type="character" w:customStyle="1" w:styleId="1Char">
    <w:name w:val="标题 1 Char"/>
    <w:basedOn w:val="a0"/>
    <w:link w:val="10"/>
    <w:rsid w:val="007730A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43875922">
      <w:bodyDiv w:val="1"/>
      <w:marLeft w:val="0"/>
      <w:marRight w:val="0"/>
      <w:marTop w:val="0"/>
      <w:marBottom w:val="0"/>
      <w:divBdr>
        <w:top w:val="none" w:sz="0" w:space="0" w:color="auto"/>
        <w:left w:val="none" w:sz="0" w:space="0" w:color="auto"/>
        <w:bottom w:val="none" w:sz="0" w:space="0" w:color="auto"/>
        <w:right w:val="none" w:sz="0" w:space="0" w:color="auto"/>
      </w:divBdr>
    </w:div>
    <w:div w:id="534973873">
      <w:bodyDiv w:val="1"/>
      <w:marLeft w:val="0"/>
      <w:marRight w:val="0"/>
      <w:marTop w:val="0"/>
      <w:marBottom w:val="0"/>
      <w:divBdr>
        <w:top w:val="none" w:sz="0" w:space="0" w:color="auto"/>
        <w:left w:val="none" w:sz="0" w:space="0" w:color="auto"/>
        <w:bottom w:val="none" w:sz="0" w:space="0" w:color="auto"/>
        <w:right w:val="none" w:sz="0" w:space="0" w:color="auto"/>
      </w:divBdr>
      <w:divsChild>
        <w:div w:id="68157507">
          <w:marLeft w:val="420"/>
          <w:marRight w:val="0"/>
          <w:marTop w:val="0"/>
          <w:marBottom w:val="0"/>
          <w:divBdr>
            <w:top w:val="none" w:sz="0" w:space="0" w:color="auto"/>
            <w:left w:val="none" w:sz="0" w:space="0" w:color="auto"/>
            <w:bottom w:val="none" w:sz="0" w:space="0" w:color="auto"/>
            <w:right w:val="none" w:sz="0" w:space="0" w:color="auto"/>
          </w:divBdr>
        </w:div>
        <w:div w:id="611403618">
          <w:marLeft w:val="420"/>
          <w:marRight w:val="0"/>
          <w:marTop w:val="0"/>
          <w:marBottom w:val="0"/>
          <w:divBdr>
            <w:top w:val="none" w:sz="0" w:space="0" w:color="auto"/>
            <w:left w:val="none" w:sz="0" w:space="0" w:color="auto"/>
            <w:bottom w:val="none" w:sz="0" w:space="0" w:color="auto"/>
            <w:right w:val="none" w:sz="0" w:space="0" w:color="auto"/>
          </w:divBdr>
        </w:div>
        <w:div w:id="474223043">
          <w:marLeft w:val="420"/>
          <w:marRight w:val="0"/>
          <w:marTop w:val="0"/>
          <w:marBottom w:val="0"/>
          <w:divBdr>
            <w:top w:val="none" w:sz="0" w:space="0" w:color="auto"/>
            <w:left w:val="none" w:sz="0" w:space="0" w:color="auto"/>
            <w:bottom w:val="none" w:sz="0" w:space="0" w:color="auto"/>
            <w:right w:val="none" w:sz="0" w:space="0" w:color="auto"/>
          </w:divBdr>
        </w:div>
        <w:div w:id="68189010">
          <w:marLeft w:val="420"/>
          <w:marRight w:val="0"/>
          <w:marTop w:val="0"/>
          <w:marBottom w:val="0"/>
          <w:divBdr>
            <w:top w:val="none" w:sz="0" w:space="0" w:color="auto"/>
            <w:left w:val="none" w:sz="0" w:space="0" w:color="auto"/>
            <w:bottom w:val="none" w:sz="0" w:space="0" w:color="auto"/>
            <w:right w:val="none" w:sz="0" w:space="0" w:color="auto"/>
          </w:divBdr>
        </w:div>
      </w:divsChild>
    </w:div>
    <w:div w:id="1894922896">
      <w:bodyDiv w:val="1"/>
      <w:marLeft w:val="0"/>
      <w:marRight w:val="0"/>
      <w:marTop w:val="0"/>
      <w:marBottom w:val="0"/>
      <w:divBdr>
        <w:top w:val="none" w:sz="0" w:space="0" w:color="auto"/>
        <w:left w:val="none" w:sz="0" w:space="0" w:color="auto"/>
        <w:bottom w:val="none" w:sz="0" w:space="0" w:color="auto"/>
        <w:right w:val="none" w:sz="0" w:space="0" w:color="auto"/>
      </w:divBdr>
    </w:div>
    <w:div w:id="197829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8C4B9E-6415-4AA4-A09C-75B5C5D1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22</Pages>
  <Words>2076</Words>
  <Characters>11836</Characters>
  <Application>Microsoft Office Word</Application>
  <DocSecurity>0</DocSecurity>
  <Lines>98</Lines>
  <Paragraphs>27</Paragraphs>
  <ScaleCrop>false</ScaleCrop>
  <Company>Microsoft</Company>
  <LinksUpToDate>false</LinksUpToDate>
  <CharactersWithSpaces>13885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walkinnet</dc:creator>
  <cp:keywords/>
  <dc:description/>
  <cp:lastModifiedBy>吕朱莹</cp:lastModifiedBy>
  <cp:revision>31</cp:revision>
  <cp:lastPrinted>2014-12-26T06:11:00Z</cp:lastPrinted>
  <dcterms:created xsi:type="dcterms:W3CDTF">2017-11-09T02:37:00Z</dcterms:created>
  <dcterms:modified xsi:type="dcterms:W3CDTF">2017-11-13T08:19:00Z</dcterms:modified>
</cp:coreProperties>
</file>